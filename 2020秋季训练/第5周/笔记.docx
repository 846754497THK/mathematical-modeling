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006队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逻辑斯特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灰色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LSTM model（价格的深度学习？！Long short-term memory）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 政策：自变量，其他的是考虑到对象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rPr>
          <w:ins w:id="0" w:author="囧阔" w:date="2020-12-09T15:41:54Z"/>
          <w:rFonts w:hint="eastAsia"/>
          <w:lang w:val="en-US" w:eastAsia="zh-CN"/>
        </w:rPr>
      </w:pPr>
      <w:ins w:id="1" w:author="囧阔" w:date="2020-12-09T15:43:33Z">
        <w:r>
          <w:rPr>
            <w:rFonts w:hint="default"/>
            <w:lang w:val="en-US" w:eastAsia="zh-CN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3953510</wp:posOffset>
              </wp:positionH>
              <wp:positionV relativeFrom="paragraph">
                <wp:posOffset>200025</wp:posOffset>
              </wp:positionV>
              <wp:extent cx="2326640" cy="1985010"/>
              <wp:effectExtent l="0" t="0" r="5080" b="11430"/>
              <wp:wrapNone/>
              <wp:docPr id="1" name="图片 1" descr="qq_pic_merged_16074997847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 descr="qq_pic_merged_1607499784765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6640" cy="19850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>
        <w:rPr>
          <w:rFonts w:hint="eastAsia"/>
          <w:lang w:val="en-US" w:eastAsia="zh-CN"/>
        </w:rPr>
        <w:t>没有大的结构性的能源结构变化——如可控核聚变</w:t>
      </w:r>
      <w:ins w:id="3" w:author="囧阔" w:date="2020-12-09T15:40:03Z">
        <w:r>
          <w:rPr>
            <w:rFonts w:hint="eastAsia"/>
            <w:lang w:val="en-US" w:eastAsia="zh-CN"/>
          </w:rPr>
          <w:t>我觉得</w:t>
        </w:r>
      </w:ins>
      <w:ins w:id="4" w:author="囧阔" w:date="2020-12-09T15:40:05Z">
        <w:r>
          <w:rPr>
            <w:rFonts w:hint="eastAsia"/>
            <w:lang w:val="en-US" w:eastAsia="zh-CN"/>
          </w:rPr>
          <w:t>不太</w:t>
        </w:r>
      </w:ins>
      <w:ins w:id="5" w:author="囧阔" w:date="2020-12-09T15:40:07Z">
        <w:r>
          <w:rPr>
            <w:rFonts w:hint="eastAsia"/>
            <w:lang w:val="en-US" w:eastAsia="zh-CN"/>
          </w:rPr>
          <w:t>合理，</w:t>
        </w:r>
      </w:ins>
      <w:ins w:id="6" w:author="囧阔" w:date="2020-12-09T15:40:08Z">
        <w:r>
          <w:rPr>
            <w:rFonts w:hint="eastAsia"/>
            <w:lang w:val="en-US" w:eastAsia="zh-CN"/>
          </w:rPr>
          <w:t>因为</w:t>
        </w:r>
      </w:ins>
      <w:ins w:id="7" w:author="囧阔" w:date="2020-12-09T15:40:11Z">
        <w:r>
          <w:rPr>
            <w:rFonts w:hint="eastAsia"/>
            <w:lang w:val="en-US" w:eastAsia="zh-CN"/>
          </w:rPr>
          <w:t>像</w:t>
        </w:r>
      </w:ins>
      <w:ins w:id="8" w:author="囧阔" w:date="2020-12-09T15:40:14Z">
        <w:r>
          <w:rPr>
            <w:rFonts w:hint="eastAsia"/>
            <w:lang w:val="en-US" w:eastAsia="zh-CN"/>
          </w:rPr>
          <w:t>太阳</w:t>
        </w:r>
      </w:ins>
      <w:ins w:id="9" w:author="囧阔" w:date="2020-12-09T15:40:20Z">
        <w:r>
          <w:rPr>
            <w:rFonts w:hint="eastAsia"/>
            <w:lang w:val="en-US" w:eastAsia="zh-CN"/>
          </w:rPr>
          <w:t>能</w:t>
        </w:r>
      </w:ins>
      <w:ins w:id="10" w:author="囧阔" w:date="2020-12-09T15:40:22Z">
        <w:r>
          <w:rPr>
            <w:rFonts w:hint="eastAsia"/>
            <w:lang w:val="en-US" w:eastAsia="zh-CN"/>
          </w:rPr>
          <w:t>利用</w:t>
        </w:r>
      </w:ins>
      <w:ins w:id="11" w:author="囧阔" w:date="2020-12-09T15:40:25Z">
        <w:r>
          <w:rPr>
            <w:rFonts w:hint="eastAsia"/>
            <w:lang w:val="en-US" w:eastAsia="zh-CN"/>
          </w:rPr>
          <w:t>已经</w:t>
        </w:r>
      </w:ins>
      <w:ins w:id="12" w:author="囧阔" w:date="2020-12-09T15:40:27Z">
        <w:r>
          <w:rPr>
            <w:rFonts w:hint="eastAsia"/>
            <w:lang w:val="en-US" w:eastAsia="zh-CN"/>
          </w:rPr>
          <w:t>在</w:t>
        </w:r>
      </w:ins>
      <w:ins w:id="13" w:author="囧阔" w:date="2020-12-09T15:40:30Z">
        <w:r>
          <w:rPr>
            <w:rFonts w:hint="eastAsia"/>
            <w:lang w:val="en-US" w:eastAsia="zh-CN"/>
          </w:rPr>
          <w:t>不断提升</w:t>
        </w:r>
      </w:ins>
      <w:ins w:id="14" w:author="囧阔" w:date="2020-12-09T15:40:31Z">
        <w:r>
          <w:rPr>
            <w:rFonts w:hint="eastAsia"/>
            <w:lang w:val="en-US" w:eastAsia="zh-CN"/>
          </w:rPr>
          <w:t>了</w:t>
        </w:r>
      </w:ins>
      <w:ins w:id="15" w:author="囧阔" w:date="2020-12-09T15:40:32Z">
        <w:r>
          <w:rPr>
            <w:rFonts w:hint="eastAsia"/>
            <w:lang w:val="en-US" w:eastAsia="zh-CN"/>
          </w:rPr>
          <w:t>，</w:t>
        </w:r>
      </w:ins>
      <w:ins w:id="16" w:author="囧阔" w:date="2020-12-09T15:41:47Z">
        <w:r>
          <w:rPr>
            <w:rFonts w:hint="eastAsia"/>
            <w:lang w:val="en-US" w:eastAsia="zh-CN"/>
          </w:rPr>
          <w:t>核能</w:t>
        </w:r>
      </w:ins>
      <w:ins w:id="17" w:author="囧阔" w:date="2020-12-09T15:41:48Z">
        <w:r>
          <w:rPr>
            <w:rFonts w:hint="eastAsia"/>
            <w:lang w:val="en-US" w:eastAsia="zh-CN"/>
          </w:rPr>
          <w:t>也</w:t>
        </w:r>
      </w:ins>
      <w:ins w:id="18" w:author="囧阔" w:date="2020-12-09T15:41:49Z">
        <w:r>
          <w:rPr>
            <w:rFonts w:hint="eastAsia"/>
            <w:lang w:val="en-US" w:eastAsia="zh-CN"/>
          </w:rPr>
          <w:t>已经</w:t>
        </w:r>
      </w:ins>
      <w:ins w:id="19" w:author="囧阔" w:date="2020-12-09T15:41:50Z">
        <w:r>
          <w:rPr>
            <w:rFonts w:hint="eastAsia"/>
            <w:lang w:val="en-US" w:eastAsia="zh-CN"/>
          </w:rPr>
          <w:t>在</w:t>
        </w:r>
      </w:ins>
      <w:ins w:id="20" w:author="囧阔" w:date="2020-12-09T15:41:53Z">
        <w:r>
          <w:rPr>
            <w:rFonts w:hint="eastAsia"/>
            <w:lang w:val="en-US" w:eastAsia="zh-CN"/>
          </w:rPr>
          <w:t>研究了</w:t>
        </w:r>
      </w:ins>
    </w:p>
    <w:p>
      <w:pPr>
        <w:rPr>
          <w:rFonts w:hint="default"/>
          <w:lang w:val="en-US" w:eastAsia="zh-CN"/>
        </w:rPr>
      </w:pPr>
      <w:ins w:id="21" w:author="囧阔" w:date="2020-12-09T15:41:59Z">
        <w:r>
          <w:rPr>
            <w:rFonts w:hint="eastAsia"/>
            <w:lang w:val="en-US" w:eastAsia="zh-CN"/>
          </w:rPr>
          <w:t>我们</w:t>
        </w:r>
      </w:ins>
      <w:ins w:id="22" w:author="囧阔" w:date="2020-12-09T15:42:01Z">
        <w:r>
          <w:rPr>
            <w:rFonts w:hint="eastAsia"/>
            <w:lang w:val="en-US" w:eastAsia="zh-CN"/>
          </w:rPr>
          <w:t>的</w:t>
        </w:r>
      </w:ins>
      <w:ins w:id="23" w:author="囧阔" w:date="2020-12-09T15:42:04Z">
        <w:r>
          <w:rPr>
            <w:rFonts w:hint="eastAsia"/>
            <w:lang w:val="en-US" w:eastAsia="zh-CN"/>
          </w:rPr>
          <w:t>假设</w:t>
        </w:r>
      </w:ins>
      <w:ins w:id="24" w:author="囧阔" w:date="2020-12-09T15:42:05Z">
        <w:r>
          <w:rPr>
            <w:rFonts w:hint="eastAsia"/>
            <w:lang w:val="en-US" w:eastAsia="zh-CN"/>
          </w:rPr>
          <w:t>应该</w:t>
        </w:r>
      </w:ins>
      <w:ins w:id="25" w:author="囧阔" w:date="2020-12-09T15:42:08Z">
        <w:r>
          <w:rPr>
            <w:rFonts w:hint="eastAsia"/>
            <w:lang w:val="en-US" w:eastAsia="zh-CN"/>
          </w:rPr>
          <w:t>改进</w:t>
        </w:r>
      </w:ins>
      <w:ins w:id="26" w:author="囧阔" w:date="2020-12-09T15:42:13Z">
        <w:r>
          <w:rPr>
            <w:rFonts w:hint="eastAsia"/>
            <w:lang w:val="en-US" w:eastAsia="zh-CN"/>
          </w:rPr>
          <w:t>写法</w:t>
        </w:r>
      </w:ins>
      <w:ins w:id="27" w:author="囧阔" w:date="2020-12-09T15:42:14Z">
        <w:r>
          <w:rPr>
            <w:rFonts w:hint="eastAsia"/>
            <w:lang w:val="en-US" w:eastAsia="zh-CN"/>
          </w:rPr>
          <w:t>。</w:t>
        </w:r>
      </w:ins>
    </w:p>
    <w:p>
      <w:pPr>
        <w:rPr>
          <w:ins w:id="28" w:author="囧阔" w:date="2020-12-09T15:43:49Z"/>
          <w:rFonts w:hint="eastAsia"/>
          <w:lang w:val="en-US" w:eastAsia="zh-CN"/>
        </w:rPr>
      </w:pPr>
      <w:ins w:id="29" w:author="囧阔" w:date="2020-12-09T15:43:44Z">
        <w:r>
          <w:rPr>
            <w:rFonts w:hint="eastAsia"/>
            <w:lang w:val="en-US" w:eastAsia="zh-CN"/>
          </w:rPr>
          <w:t>---</w:t>
        </w:r>
      </w:ins>
      <w:ins w:id="30" w:author="囧阔" w:date="2020-12-09T15:43:45Z">
        <w:r>
          <w:rPr>
            <w:rFonts w:hint="eastAsia"/>
            <w:lang w:val="en-US" w:eastAsia="zh-CN"/>
          </w:rPr>
          <w:t>-------</w:t>
        </w:r>
      </w:ins>
      <w:ins w:id="31" w:author="囧阔" w:date="2020-12-09T15:43:46Z">
        <w:r>
          <w:rPr>
            <w:rFonts w:hint="eastAsia"/>
            <w:lang w:val="en-US" w:eastAsia="zh-CN"/>
          </w:rPr>
          <w:t>------------------</w:t>
        </w:r>
      </w:ins>
      <w:ins w:id="32" w:author="囧阔" w:date="2020-12-09T15:43:49Z">
        <w:r>
          <w:rPr>
            <w:rFonts w:hint="eastAsia"/>
            <w:lang w:val="en-US" w:eastAsia="zh-CN"/>
          </w:rPr>
          <w:t>&gt;</w:t>
        </w:r>
      </w:ins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石油期货导致起伏（经济理论？？）。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灵敏度分析实际上从中间就可以开始了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老师讲解：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拟合：对过去的规律，对未来的预测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在数据有限的石油，预测尽可能不要用机器学习，深度学习。。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要学习的：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ARMA 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文章中的公式的位置。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油价：商品ARLD 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关于商品价格的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细节点：比如石油期货价格为负这些情况，再假设阶段可以去掉，但是在最后还是要提一下。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ARIMA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石油期权的几何布朗运动模型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政策要尝试量化，还可以要灵敏度分析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标题不能把模型的名字放在第一位，应该讨论具体的模型。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第四题可以多加几个图，指无关的插图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灵敏度分析</w:t>
      </w: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囧阔">
    <w15:presenceInfo w15:providerId="WPS Office" w15:userId="3435692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A4AE1"/>
    <w:rsid w:val="065F68FB"/>
    <w:rsid w:val="0CC120E1"/>
    <w:rsid w:val="0FCE0EBB"/>
    <w:rsid w:val="185A7A01"/>
    <w:rsid w:val="335C5F64"/>
    <w:rsid w:val="5307012A"/>
    <w:rsid w:val="5774479B"/>
    <w:rsid w:val="5E747F8A"/>
    <w:rsid w:val="620754B3"/>
    <w:rsid w:val="73232D98"/>
    <w:rsid w:val="73B95650"/>
    <w:rsid w:val="798A4AE1"/>
    <w:rsid w:val="7DD0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2020-12-09T07:35:00Z</dcterms:created>
  <dc:creator>囧阔</dc:creator>
  <cp:lastModifiedBy>囧阔</cp:lastModifiedBy>
  <dcterms:modified xsi:type="dcterms:W3CDTF">2020-12-09T09:15:49Z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
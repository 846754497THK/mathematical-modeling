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Part IV</w:t>
      </w:r>
    </w:p>
    <w:p>
      <w:pPr>
        <w:rPr>
          <w:del w:id="0" w:author="囧阔" w:date="2020-12-06T23:09:03Z"/>
          <w:rFonts w:hint="default"/>
          <w:lang w:val="en-US" w:eastAsia="zh-CN"/>
        </w:rPr>
      </w:pPr>
      <w:del w:id="1" w:author="囧阔" w:date="2020-12-06T23:09:03Z">
        <w:r>
          <w:rPr>
            <w:rFonts w:hint="default"/>
            <w:lang w:val="en-US" w:eastAsia="zh-CN"/>
          </w:rPr>
          <w:delText>21世纪以来，世界各国经历了人口和经济的快速发展，世界总人口已经从70亿致80亿发展了。在此基础上，随着科技和工业的不断发展，人均资源消耗量也在不断增加，这给地球环境和资源都带来了极大的负担。</w:delText>
        </w:r>
      </w:del>
    </w:p>
    <w:p>
      <w:pPr>
        <w:rPr>
          <w:del w:id="2" w:author="囧阔" w:date="2020-12-06T23:09:03Z"/>
          <w:rFonts w:hint="default"/>
          <w:lang w:val="en-US" w:eastAsia="zh-CN"/>
        </w:rPr>
      </w:pPr>
      <w:del w:id="3" w:author="囧阔" w:date="2020-12-06T23:09:03Z">
        <w:r>
          <w:rPr>
            <w:rFonts w:hint="default"/>
            <w:lang w:val="en-US" w:eastAsia="zh-CN"/>
          </w:rPr>
          <w:delText>为了给服务精确的安排，我们研究了不同发展水平，国家的GDP能耗，将国家根据其人均GDP分成三种类型，并给出了不同的方案。</w:delText>
        </w:r>
      </w:del>
    </w:p>
    <w:p>
      <w:pPr>
        <w:rPr>
          <w:del w:id="4" w:author="囧阔" w:date="2020-12-06T23:09:03Z"/>
          <w:rFonts w:hint="default"/>
          <w:lang w:val="en-US" w:eastAsia="zh-CN"/>
        </w:rPr>
      </w:pPr>
      <w:del w:id="5" w:author="囧阔" w:date="2020-12-06T23:09:03Z">
        <w:r>
          <w:rPr>
            <w:rFonts w:hint="default"/>
            <w:lang w:val="en-US" w:eastAsia="zh-CN"/>
          </w:rPr>
          <w:delText>第一种国家处于工业化早期阶段，其特点是人均GDP增速高，人均资源消耗量增速高。代表性的国家有坦桑尼亚和埃及。对于这一种国家经济学家和环境学家，已经给出了准确的答复，为了避免其掉入马尔萨斯陷阱，一方面应该建议该国家采取优生优育的政策，培养更多高素质的人口，而不是简单的提高生育率，是人口膨胀带来沉重的能源和环境负担；另一方面，应该为该国家提供技术支持和政策指导，使其快速从工业化前期过渡到工业化后期，发挥本土特色的产业优势，而不是一味地强调高产出。</w:delText>
        </w:r>
      </w:del>
    </w:p>
    <w:p>
      <w:pPr>
        <w:rPr>
          <w:del w:id="6" w:author="囧阔" w:date="2020-12-06T23:09:03Z"/>
          <w:rFonts w:hint="default"/>
          <w:lang w:val="en-US" w:eastAsia="zh-CN"/>
        </w:rPr>
      </w:pPr>
      <w:del w:id="7" w:author="囧阔" w:date="2020-12-06T23:09:03Z">
        <w:r>
          <w:rPr>
            <w:rFonts w:hint="default"/>
            <w:lang w:val="en-US" w:eastAsia="zh-CN"/>
          </w:rPr>
          <w:delText>第二种类型的国家正处于工业化中期，其特点是人口周密，本土工业相对发达且有相对完整的工业体系。代表性的国家有中国和印度尼西亚。对于这种类型的国家，我们提出的建议主要是加强产业结构和能源结构的调整。以中国为例。中国本土拥有大量的煤矿，在过去的数十年中，中国的工业对煤矿形成了极高的依赖，这也导致了严重的环境问题。为了避免环境问题和能源问题的恶化，产业结构方面，</w:delText>
        </w:r>
      </w:del>
      <w:del w:id="8" w:author="囧阔" w:date="2020-12-06T23:09:03Z">
        <w:r>
          <w:rPr>
            <w:rFonts w:hint="eastAsia"/>
            <w:lang w:val="en-US" w:eastAsia="zh-CN"/>
          </w:rPr>
          <w:delText>应该推动</w:delText>
        </w:r>
      </w:del>
      <w:del w:id="9" w:author="囧阔" w:date="2020-12-06T23:09:03Z">
        <w:r>
          <w:rPr>
            <w:rFonts w:hint="default"/>
            <w:lang w:val="en-US" w:eastAsia="zh-CN"/>
          </w:rPr>
          <w:delText>产业结构由以原材料工业和低附加值工业为主的资源多消耗型工业结构转向以高附加值工业为主的知识密集型的工业</w:delText>
        </w:r>
      </w:del>
      <w:del w:id="10" w:author="囧阔" w:date="2020-12-06T23:09:03Z">
        <w:r>
          <w:rPr>
            <w:rFonts w:hint="eastAsia"/>
            <w:lang w:val="en-US" w:eastAsia="zh-CN"/>
          </w:rPr>
          <w:delText>结构转移</w:delText>
        </w:r>
      </w:del>
      <w:del w:id="11" w:author="囧阔" w:date="2020-12-06T23:09:03Z">
        <w:r>
          <w:rPr>
            <w:rFonts w:hint="default"/>
            <w:lang w:val="en-US" w:eastAsia="zh-CN"/>
          </w:rPr>
          <w:delText>；能源结构方面，我们应该优先可再生能源和清洁性能源，例如核能风能，潮汐能。以下图为例，如果保持中国能源消耗增长速度不变，利用我们的改进方法调整能源结构，就可以使总的碳排放量得到极大的降低。</w:delText>
        </w:r>
      </w:del>
    </w:p>
    <w:p>
      <w:pPr>
        <w:rPr>
          <w:del w:id="12" w:author="囧阔" w:date="2020-12-06T23:09:03Z"/>
          <w:rFonts w:hint="default"/>
          <w:lang w:val="en-US" w:eastAsia="zh-CN"/>
        </w:rPr>
      </w:pPr>
      <w:del w:id="13" w:author="囧阔" w:date="2020-12-06T23:09:03Z">
        <w:r>
          <w:rPr>
            <w:rFonts w:hint="default"/>
            <w:lang w:val="en-US" w:eastAsia="zh-CN"/>
          </w:rPr>
          <w:delText>第三种类型的国家大多是发达国家，人均GDP高，产生单位GDP所需的能量低，但是人均能耗非常高。典型国家有瑞典，美国。对于这一类型的国家，我们提供的建议主要是降低人均能源消耗和碳排放。以法国为例，法国从上世纪80年代以来就维持了稳定的能源消耗的增速。此外，法国对核能的高度重视，也是法国在总能源消耗增长的同时，极大地降低了碳排放。</w:delText>
        </w:r>
      </w:del>
    </w:p>
    <w:p>
      <w:pPr>
        <w:rPr>
          <w:rFonts w:hint="default"/>
          <w:lang w:val="en-US" w:eastAsia="zh-CN"/>
        </w:rPr>
      </w:pPr>
    </w:p>
    <w:p>
      <w:pPr>
        <w:rPr>
          <w:rFonts w:hint="default"/>
          <w:lang w:val="en-US" w:eastAsia="zh-CN"/>
        </w:rPr>
      </w:pPr>
      <w:r>
        <w:rPr>
          <w:rFonts w:hint="default"/>
          <w:lang w:val="en-US" w:eastAsia="zh-CN"/>
        </w:rPr>
        <w:t>Part IV</w:t>
      </w:r>
    </w:p>
    <w:p>
      <w:pPr>
        <w:ind w:firstLine="420" w:firstLineChars="0"/>
        <w:rPr>
          <w:rFonts w:hint="default"/>
          <w:lang w:val="en-US" w:eastAsia="zh-CN"/>
        </w:rPr>
      </w:pPr>
      <w:r>
        <w:rPr>
          <w:rFonts w:hint="default"/>
          <w:lang w:val="en-US" w:eastAsia="zh-CN"/>
        </w:rPr>
        <w:t>Since the 21st century, countries in the world have experienced rapid population and economic development. The total world population has grown from 7 billion to 8 billion. On this basis, with the continuous development of technology and industry, the per capita resource consumption is also increasing, which has brought a great burden to the earth's environment and resources.</w:t>
      </w:r>
    </w:p>
    <w:p>
      <w:pPr>
        <w:ind w:firstLine="420" w:firstLineChars="0"/>
        <w:rPr>
          <w:del w:id="14" w:author="囧阔" w:date="2020-12-06T23:09:07Z"/>
          <w:rFonts w:hint="default"/>
          <w:lang w:val="en-US" w:eastAsia="zh-CN"/>
        </w:rPr>
      </w:pPr>
      <w:r>
        <w:rPr>
          <w:rFonts w:hint="default"/>
          <w:lang w:val="en-US" w:eastAsia="zh-CN"/>
        </w:rPr>
        <w:t>In order to make precise arrangements for services, we studied the GDP energy consumption of countries at different development levels, divided the country into three types according to its per capita GDP, and gave different solutions.</w:t>
      </w:r>
    </w:p>
    <w:p>
      <w:pPr>
        <w:ind w:firstLine="420" w:firstLineChars="0"/>
        <w:rPr>
          <w:rFonts w:hint="eastAsia"/>
          <w:lang w:val="en-US" w:eastAsia="zh-CN"/>
        </w:rPr>
      </w:pPr>
      <w:del w:id="15" w:author="囧阔" w:date="2020-12-06T23:09:07Z">
        <w:r>
          <w:rPr>
            <w:rFonts w:hint="eastAsia"/>
            <w:lang w:val="en-US" w:eastAsia="zh-CN"/>
          </w:rPr>
          <w:delText>我们选取了坦桑尼亚，尼日利亚，印度尼西亚，中国，日本和瑞士等有代表性的国家在1980到2018年间的数据，用energy consumption per GDP反映其能耗效率，用人均GDP反映其经济发展水平，做出了下图：</w:delText>
        </w:r>
      </w:del>
    </w:p>
    <w:p>
      <w:pPr>
        <w:ind w:firstLine="420" w:firstLineChars="0"/>
        <w:rPr>
          <w:rFonts w:hint="eastAsia"/>
          <w:lang w:val="en-US" w:eastAsia="zh-CN"/>
        </w:rPr>
      </w:pPr>
      <w:r>
        <w:rPr>
          <w:rFonts w:hint="default"/>
          <w:lang w:val="en-US" w:eastAsia="zh-CN"/>
        </w:rPr>
        <w:t>We selected the data of representative countries such as Tanzania, Nigeria, Indonesia, China, Japan and Switzerland from 1980 to 2018, and used energy consumption per GDP to reflect their energy consumption efficiency as the abscissa; use GDP per capita to reflect their economic development Horizontal, as the ordinate.</w:t>
      </w:r>
      <w:del w:id="16" w:author="囧阔" w:date="2020-12-06T23:09:09Z">
        <w:r>
          <w:rPr>
            <w:rFonts w:hint="eastAsia"/>
            <w:lang w:val="en-US" w:eastAsia="zh-CN"/>
          </w:rPr>
          <w:delText xml:space="preserve"> 通过拟合可以发现他们之间的关系：</w:delText>
        </w:r>
      </w:del>
      <w:r>
        <w:rPr>
          <w:rFonts w:hint="eastAsia"/>
          <w:lang w:val="en-US" w:eastAsia="zh-CN"/>
        </w:rPr>
        <w:t>The relationship between them can be found by fitting:</w:t>
      </w:r>
    </w:p>
    <w:p>
      <w:pPr>
        <w:rPr>
          <w:rFonts w:hint="default"/>
          <w:lang w:val="en-US" w:eastAsia="zh-CN"/>
        </w:rPr>
      </w:pPr>
      <w:r>
        <w:rPr>
          <w:rFonts w:hint="default"/>
          <w:lang w:val="en-US" w:eastAsia="zh-CN"/>
        </w:rPr>
        <w:drawing>
          <wp:inline distT="0" distB="0" distL="114300" distR="114300">
            <wp:extent cx="5759450" cy="3052445"/>
            <wp:effectExtent l="0" t="0" r="1270" b="10795"/>
            <wp:docPr id="4" name="图片 4" descr="屏幕截图 2020-12-06 230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 2020-12-06 230841"/>
                    <pic:cNvPicPr>
                      <a:picLocks noChangeAspect="1"/>
                    </pic:cNvPicPr>
                  </pic:nvPicPr>
                  <pic:blipFill>
                    <a:blip r:embed="rId4"/>
                    <a:stretch>
                      <a:fillRect/>
                    </a:stretch>
                  </pic:blipFill>
                  <pic:spPr>
                    <a:xfrm>
                      <a:off x="0" y="0"/>
                      <a:ext cx="5759450" cy="3052445"/>
                    </a:xfrm>
                    <a:prstGeom prst="rect">
                      <a:avLst/>
                    </a:prstGeom>
                  </pic:spPr>
                </pic:pic>
              </a:graphicData>
            </a:graphic>
          </wp:inline>
        </w:drawing>
      </w:r>
    </w:p>
    <w:p>
      <w:pPr>
        <w:rPr>
          <w:rFonts w:hint="default"/>
          <w:lang w:val="en-US" w:eastAsia="zh-CN"/>
        </w:rPr>
      </w:pPr>
    </w:p>
    <w:p>
      <w:pPr>
        <w:rPr>
          <w:rFonts w:hint="default"/>
          <w:b/>
          <w:bCs/>
          <w:lang w:val="en-US" w:eastAsia="zh-CN"/>
        </w:rPr>
      </w:pPr>
      <w:r>
        <w:rPr>
          <w:rFonts w:hint="default"/>
          <w:b/>
          <w:bCs/>
          <w:lang w:val="en-US" w:eastAsia="zh-CN"/>
        </w:rPr>
        <w:t>Countr</w:t>
      </w:r>
      <w:r>
        <w:rPr>
          <w:rFonts w:hint="eastAsia"/>
          <w:b/>
          <w:bCs/>
          <w:lang w:val="en-US" w:eastAsia="zh-CN"/>
        </w:rPr>
        <w:t xml:space="preserve">ies </w:t>
      </w:r>
      <w:r>
        <w:rPr>
          <w:rFonts w:hint="default"/>
          <w:b/>
          <w:bCs/>
          <w:lang w:val="en-US" w:eastAsia="zh-CN"/>
        </w:rPr>
        <w:t xml:space="preserve">in the </w:t>
      </w:r>
      <w:r>
        <w:rPr>
          <w:rFonts w:hint="eastAsia"/>
          <w:b/>
          <w:bCs/>
          <w:lang w:val="en-US" w:eastAsia="zh-CN"/>
        </w:rPr>
        <w:t>E</w:t>
      </w:r>
      <w:r>
        <w:rPr>
          <w:rFonts w:hint="default"/>
          <w:b/>
          <w:bCs/>
          <w:lang w:val="en-US" w:eastAsia="zh-CN"/>
        </w:rPr>
        <w:t xml:space="preserve">arly </w:t>
      </w:r>
      <w:r>
        <w:rPr>
          <w:rFonts w:hint="eastAsia"/>
          <w:b/>
          <w:bCs/>
          <w:lang w:val="en-US" w:eastAsia="zh-CN"/>
        </w:rPr>
        <w:t>S</w:t>
      </w:r>
      <w:r>
        <w:rPr>
          <w:rFonts w:hint="default"/>
          <w:b/>
          <w:bCs/>
          <w:lang w:val="en-US" w:eastAsia="zh-CN"/>
        </w:rPr>
        <w:t xml:space="preserve">tage of </w:t>
      </w:r>
      <w:r>
        <w:rPr>
          <w:rFonts w:hint="eastAsia"/>
          <w:b/>
          <w:bCs/>
          <w:lang w:val="en-US" w:eastAsia="zh-CN"/>
        </w:rPr>
        <w:t>I</w:t>
      </w:r>
      <w:r>
        <w:rPr>
          <w:rFonts w:hint="default"/>
          <w:b/>
          <w:bCs/>
          <w:lang w:val="en-US" w:eastAsia="zh-CN"/>
        </w:rPr>
        <w:t>ndustrialization</w:t>
      </w:r>
    </w:p>
    <w:p>
      <w:pPr>
        <w:ind w:firstLine="420" w:firstLineChars="0"/>
        <w:rPr>
          <w:rFonts w:hint="default"/>
          <w:lang w:val="en-US" w:eastAsia="zh-CN"/>
        </w:rPr>
      </w:pPr>
      <w:r>
        <w:rPr>
          <w:rFonts w:hint="default"/>
          <w:lang w:val="en-US" w:eastAsia="zh-CN"/>
        </w:rPr>
        <w:t>The first type of country is in the early stage of industrialization, characterized by a high growth rate of per capita GDP and a high growth rate of per capita resource consumption. Representative countries are Tanzania and Egypt. For this kind of national economists and environmentalists, they have given accurate answers. In order to avoid falling into the Malthusian trap, on the one hand, it should be recommended that the country adopt a prenatal and postnatal care policy to cultivate more high-quality populations. It is not simply increasing the fertility rate, it is the heavy energy and environmental burden brought about by population expansion; on the other hand, the country should be provided with technical support and policy guidance to quickly transition from the early stage of industrialization to the late stage of industrialization, and give full play to the local characteristics of the industry Advantages instead of blindly emphasizing high output.</w:t>
      </w:r>
    </w:p>
    <w:p>
      <w:pPr>
        <w:ind w:firstLine="420" w:firstLineChars="0"/>
        <w:rPr>
          <w:rFonts w:hint="eastAsia"/>
          <w:lang w:val="en-US" w:eastAsia="zh-CN"/>
        </w:rPr>
      </w:pPr>
      <w:r>
        <w:rPr>
          <w:rFonts w:hint="eastAsia"/>
          <w:lang w:val="en-US" w:eastAsia="zh-CN"/>
        </w:rPr>
        <w:t>In the past few years, the world has provided developing countries with more and more funds to advance this agenda.</w:t>
      </w:r>
    </w:p>
    <w:p>
      <w:pPr>
        <w:ind w:firstLine="420" w:firstLineChars="0"/>
        <w:rPr>
          <w:rFonts w:hint="default"/>
          <w:lang w:val="en-US" w:eastAsia="zh-CN"/>
        </w:rPr>
      </w:pPr>
      <w:r>
        <w:rPr>
          <w:rFonts w:hint="default"/>
          <w:lang w:val="en-US" w:eastAsia="zh-CN"/>
        </w:rPr>
        <w:drawing>
          <wp:inline distT="0" distB="0" distL="114300" distR="114300">
            <wp:extent cx="5087620" cy="3810635"/>
            <wp:effectExtent l="0" t="0" r="2540" b="14605"/>
            <wp:docPr id="3" name="图片 3" descr="QQ图片20201207104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图片20201207104505"/>
                    <pic:cNvPicPr>
                      <a:picLocks noChangeAspect="1"/>
                    </pic:cNvPicPr>
                  </pic:nvPicPr>
                  <pic:blipFill>
                    <a:blip r:embed="rId5"/>
                    <a:stretch>
                      <a:fillRect/>
                    </a:stretch>
                  </pic:blipFill>
                  <pic:spPr>
                    <a:xfrm>
                      <a:off x="0" y="0"/>
                      <a:ext cx="5087620" cy="3810635"/>
                    </a:xfrm>
                    <a:prstGeom prst="rect">
                      <a:avLst/>
                    </a:prstGeom>
                  </pic:spPr>
                </pic:pic>
              </a:graphicData>
            </a:graphic>
          </wp:inline>
        </w:drawing>
      </w:r>
    </w:p>
    <w:p>
      <w:pPr>
        <w:ind w:firstLine="420" w:firstLineChars="0"/>
        <w:rPr>
          <w:rFonts w:hint="default"/>
          <w:b w:val="0"/>
          <w:bCs w:val="0"/>
          <w:lang w:val="en-US" w:eastAsia="zh-CN"/>
        </w:rPr>
      </w:pPr>
      <w:r>
        <w:rPr>
          <w:rFonts w:hint="eastAsia"/>
          <w:b w:val="0"/>
          <w:bCs w:val="0"/>
          <w:lang w:val="en-US" w:eastAsia="zh-CN"/>
        </w:rPr>
        <w:t>(figure: International financial commitments from official sources to developing countries in support of clean and renewable energy, 2000–2016 (billions of dollars, c</w:t>
      </w:r>
      <w:bookmarkStart w:id="0" w:name="_GoBack"/>
      <w:bookmarkEnd w:id="0"/>
      <w:r>
        <w:rPr>
          <w:rFonts w:hint="eastAsia"/>
          <w:b w:val="0"/>
          <w:bCs w:val="0"/>
          <w:lang w:val="en-US" w:eastAsia="zh-CN"/>
        </w:rPr>
        <w:t>onstant 2016 prices))</w:t>
      </w:r>
    </w:p>
    <w:p>
      <w:pPr>
        <w:ind w:firstLine="420" w:firstLineChars="0"/>
        <w:rPr>
          <w:rFonts w:hint="default"/>
          <w:b/>
          <w:bCs/>
          <w:lang w:val="en-US" w:eastAsia="zh-CN"/>
        </w:rPr>
      </w:pPr>
      <w:r>
        <w:rPr>
          <w:rFonts w:hint="default"/>
          <w:b/>
          <w:bCs/>
          <w:lang w:val="en-US" w:eastAsia="zh-CN"/>
        </w:rPr>
        <w:t xml:space="preserve">Countries in the </w:t>
      </w:r>
      <w:r>
        <w:rPr>
          <w:rFonts w:hint="eastAsia"/>
          <w:b/>
          <w:bCs/>
          <w:lang w:val="en-US" w:eastAsia="zh-CN"/>
        </w:rPr>
        <w:t>M</w:t>
      </w:r>
      <w:r>
        <w:rPr>
          <w:rFonts w:hint="default"/>
          <w:b/>
          <w:bCs/>
          <w:lang w:val="en-US" w:eastAsia="zh-CN"/>
        </w:rPr>
        <w:t>iddle of Industrialization</w:t>
      </w:r>
    </w:p>
    <w:p>
      <w:pPr>
        <w:ind w:firstLine="420" w:firstLineChars="0"/>
        <w:rPr>
          <w:rFonts w:hint="default"/>
          <w:lang w:val="en-US" w:eastAsia="zh-CN"/>
        </w:rPr>
      </w:pPr>
      <w:r>
        <w:rPr>
          <w:rFonts w:hint="default"/>
          <w:lang w:val="en-US" w:eastAsia="zh-CN"/>
        </w:rPr>
        <w:t>The second type of country is in the middle of industrialization. It is characterized by a dense population, relatively developed local industries and a relatively complete industrial system. Representative countries are China and Indonesia. For this type of country, our recommendations are mainly to strengthen the adjustment of the industrial structure and energy structure. take China as an example. China has a large number of coal mines. In the past few decades, China's industry has formed an extremely high dependence on coal mines, which has also caused serious environmental problems. In order to avoid the deterioration of environmental and energy problems, the industrial structure should be promoted to shift from a resource-intensive industrial structure dominated by raw material industries and low value-added industries to a knowledge-intensive industry dominated by high value-added industries. Structural shift: In terms of energy structure, we should give priority to renewable energy and clean energy, such as nuclear energy, wind energy, and tidal energy. Take the following figure as an example. If we keep the growth rate of China's energy consumption unchanged and use our improved methods to adjust the energy structure, the total carbon emissions can be greatly reduced.</w:t>
      </w:r>
    </w:p>
    <w:p>
      <w:pPr>
        <w:rPr>
          <w:rFonts w:hint="default"/>
          <w:lang w:val="en-US" w:eastAsia="zh-CN"/>
        </w:rPr>
      </w:pPr>
      <w:r>
        <w:rPr>
          <w:rFonts w:hint="default"/>
          <w:lang w:val="en-US" w:eastAsia="zh-CN"/>
        </w:rPr>
        <w:drawing>
          <wp:inline distT="0" distB="0" distL="114300" distR="114300">
            <wp:extent cx="5040630" cy="2388235"/>
            <wp:effectExtent l="0" t="0" r="3810" b="4445"/>
            <wp:docPr id="1" name="图片 1" descr="FBEVZ`[0IX7N23L%9Y%BR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BEVZ`[0IX7N23L%9Y%BR90"/>
                    <pic:cNvPicPr>
                      <a:picLocks noChangeAspect="1"/>
                    </pic:cNvPicPr>
                  </pic:nvPicPr>
                  <pic:blipFill>
                    <a:blip r:embed="rId6"/>
                    <a:stretch>
                      <a:fillRect/>
                    </a:stretch>
                  </pic:blipFill>
                  <pic:spPr>
                    <a:xfrm>
                      <a:off x="0" y="0"/>
                      <a:ext cx="5040630" cy="2388235"/>
                    </a:xfrm>
                    <a:prstGeom prst="rect">
                      <a:avLst/>
                    </a:prstGeom>
                  </pic:spPr>
                </pic:pic>
              </a:graphicData>
            </a:graphic>
          </wp:inline>
        </w:drawing>
      </w:r>
    </w:p>
    <w:p>
      <w:pPr>
        <w:rPr>
          <w:rFonts w:hint="default"/>
          <w:b/>
          <w:bCs/>
          <w:lang w:val="en-US" w:eastAsia="zh-CN"/>
        </w:rPr>
      </w:pPr>
      <w:r>
        <w:rPr>
          <w:rFonts w:hint="eastAsia"/>
          <w:b/>
          <w:bCs/>
          <w:lang w:val="en-US" w:eastAsia="zh-CN"/>
        </w:rPr>
        <w:t>Developed Countries</w:t>
      </w:r>
    </w:p>
    <w:p>
      <w:pPr>
        <w:ind w:firstLine="420" w:firstLineChars="0"/>
        <w:rPr>
          <w:rFonts w:hint="default"/>
          <w:lang w:val="en-US" w:eastAsia="zh-CN"/>
        </w:rPr>
      </w:pPr>
      <w:r>
        <w:rPr>
          <w:rFonts w:hint="default"/>
          <w:lang w:val="en-US" w:eastAsia="zh-CN"/>
        </w:rPr>
        <w:t>The third type of countries are mostly developed countries, with high per capita GDP and low energy consumption per capita, but the per capita energy consumption is very high. Typical countries are Sweden and the United States. For this type of country, our recommendations are mainly to reduce per capita energy consumption and carbon emissions. Take France as an example. France has maintained a steady growth rate of energy consumption since the 1980s. In addition, France attaches great importance to nuclear energy, and France has greatly reduced carbon emissions while increasing its total energy consumption.</w:t>
      </w:r>
    </w:p>
    <w:p>
      <w:pPr>
        <w:rPr>
          <w:rFonts w:hint="default"/>
          <w:lang w:val="en-US" w:eastAsia="zh-CN"/>
        </w:rPr>
      </w:pPr>
      <w:r>
        <w:rPr>
          <w:rFonts w:hint="default"/>
          <w:lang w:val="en-US" w:eastAsia="zh-CN"/>
        </w:rPr>
        <w:drawing>
          <wp:inline distT="0" distB="0" distL="114300" distR="114300">
            <wp:extent cx="3964940" cy="2333625"/>
            <wp:effectExtent l="0" t="0" r="12700" b="13335"/>
            <wp:docPr id="2" name="图片 2" descr="B2A)0R`A)~NTM}SWJ3V[SV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2A)0R`A)~NTM}SWJ3V[SVP"/>
                    <pic:cNvPicPr>
                      <a:picLocks noChangeAspect="1"/>
                    </pic:cNvPicPr>
                  </pic:nvPicPr>
                  <pic:blipFill>
                    <a:blip r:embed="rId7"/>
                    <a:stretch>
                      <a:fillRect/>
                    </a:stretch>
                  </pic:blipFill>
                  <pic:spPr>
                    <a:xfrm>
                      <a:off x="0" y="0"/>
                      <a:ext cx="3964940" cy="2333625"/>
                    </a:xfrm>
                    <a:prstGeom prst="rect">
                      <a:avLst/>
                    </a:prstGeom>
                  </pic:spPr>
                </pic:pic>
              </a:graphicData>
            </a:graphic>
          </wp:inline>
        </w:drawing>
      </w:r>
    </w:p>
    <w:sectPr>
      <w:pgSz w:w="11906" w:h="16838"/>
      <w:pgMar w:top="1417" w:right="1417" w:bottom="1417" w:left="141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囧阔">
    <w15:presenceInfo w15:providerId="WPS Office" w15:userId="34356928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2F5F98"/>
    <w:rsid w:val="04D654F0"/>
    <w:rsid w:val="0CC120E1"/>
    <w:rsid w:val="18C327C8"/>
    <w:rsid w:val="2D376476"/>
    <w:rsid w:val="2F2F5F98"/>
    <w:rsid w:val="464A2C7D"/>
    <w:rsid w:val="69A403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2020-12-06T14:34:00Z</dcterms:created>
  <dc:creator>囧阔</dc:creator>
  <cp:lastModifiedBy>囧阔</cp:lastModifiedBy>
  <dcterms:modified xsi:type="dcterms:W3CDTF">2020-12-07T02:45:57Z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
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77777777" w:rsidR="00AB6909" w:rsidRPr="005B7729" w:rsidRDefault="00AB6909" w:rsidP="00AB6909">
      <w:pPr>
        <w:adjustRightInd w:val="0"/>
        <w:snapToGrid w:val="0"/>
        <w:spacing w:beforeLines="50" w:before="156" w:afterLines="50" w:after="156"/>
        <w:jc w:val="center"/>
        <w:rPr>
          <w:rFonts w:ascii="Times New Roman" w:eastAsia="黑体" w:hAnsi="Times New Roman" w:cs="Times New Roman"/>
          <w:sz w:val="32"/>
          <w:szCs w:val="36"/>
        </w:rPr>
      </w:pPr>
      <w:proofErr w:type="gramStart"/>
      <w:r>
        <w:rPr>
          <w:rFonts w:ascii="Times New Roman" w:eastAsia="黑体" w:hAnsi="Times New Roman" w:cs="Times New Roman" w:hint="eastAsia"/>
          <w:sz w:val="32"/>
          <w:szCs w:val="36"/>
        </w:rPr>
        <w:t>仓库拣货的</w:t>
      </w:r>
      <w:proofErr w:type="gramEnd"/>
      <w:r>
        <w:rPr>
          <w:rFonts w:ascii="Times New Roman" w:eastAsia="黑体" w:hAnsi="Times New Roman" w:cs="Times New Roman" w:hint="eastAsia"/>
          <w:sz w:val="32"/>
          <w:szCs w:val="36"/>
        </w:rPr>
        <w:t>路径优化问题</w:t>
      </w:r>
    </w:p>
    <w:p w14:paraId="4EE9FF0D" w14:textId="77777777" w:rsidR="00AB6909" w:rsidRDefault="00AB6909" w:rsidP="00AB6909">
      <w:pPr>
        <w:adjustRightInd w:val="0"/>
        <w:snapToGrid w:val="0"/>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摘要</w:t>
      </w:r>
    </w:p>
    <w:p w14:paraId="01EA818C" w14:textId="77777777" w:rsidR="00AB6909" w:rsidRDefault="00AB6909" w:rsidP="00AB6909">
      <w:pPr>
        <w:adjustRightInd w:val="0"/>
        <w:snapToGrid w:val="0"/>
        <w:ind w:firstLineChars="200" w:firstLine="480"/>
        <w:rPr>
          <w:rFonts w:ascii="宋体" w:eastAsia="宋体" w:hAnsi="宋体" w:cs="Times New Roman"/>
          <w:sz w:val="24"/>
          <w:szCs w:val="28"/>
        </w:rPr>
      </w:pPr>
      <w:r w:rsidRPr="004749DA">
        <w:rPr>
          <w:rFonts w:ascii="宋体" w:eastAsia="宋体" w:hAnsi="宋体" w:cs="Times New Roman" w:hint="eastAsia"/>
          <w:sz w:val="24"/>
          <w:szCs w:val="28"/>
        </w:rPr>
        <w:t>随着</w:t>
      </w:r>
      <w:r>
        <w:rPr>
          <w:rFonts w:ascii="宋体" w:eastAsia="宋体" w:hAnsi="宋体" w:cs="Times New Roman" w:hint="eastAsia"/>
          <w:sz w:val="24"/>
          <w:szCs w:val="28"/>
        </w:rPr>
        <w:t>网上购物的不断发展，各大电商开始建造自己的货物仓库，订单出库分为定位、组单、</w:t>
      </w:r>
      <w:r>
        <w:rPr>
          <w:rFonts w:ascii="宋体" w:eastAsia="宋体" w:hAnsi="宋体" w:cs="Times New Roman" w:hint="eastAsia"/>
          <w:sz w:val="24"/>
          <w:szCs w:val="24"/>
        </w:rPr>
        <w:t>拣货、复核和打包五个流程，</w:t>
      </w:r>
      <w:r>
        <w:rPr>
          <w:rFonts w:ascii="宋体" w:eastAsia="宋体" w:hAnsi="宋体" w:cs="Times New Roman" w:hint="eastAsia"/>
          <w:sz w:val="24"/>
          <w:szCs w:val="28"/>
        </w:rPr>
        <w:t>为了使得所有订单能够尽快出库，我们需要建立数学模型，</w:t>
      </w:r>
      <w:proofErr w:type="gramStart"/>
      <w:r>
        <w:rPr>
          <w:rFonts w:ascii="宋体" w:eastAsia="宋体" w:hAnsi="宋体" w:cs="Times New Roman" w:hint="eastAsia"/>
          <w:sz w:val="24"/>
          <w:szCs w:val="28"/>
        </w:rPr>
        <w:t>对拣货员的拣货</w:t>
      </w:r>
      <w:proofErr w:type="gramEnd"/>
      <w:r>
        <w:rPr>
          <w:rFonts w:ascii="宋体" w:eastAsia="宋体" w:hAnsi="宋体" w:cs="Times New Roman" w:hint="eastAsia"/>
          <w:sz w:val="24"/>
          <w:szCs w:val="28"/>
        </w:rPr>
        <w:t>路径进行优化。</w:t>
      </w:r>
    </w:p>
    <w:p w14:paraId="1C7899F3" w14:textId="77777777" w:rsidR="00AB6909" w:rsidRDefault="00AB6909" w:rsidP="00AB6909">
      <w:pPr>
        <w:adjustRightInd w:val="0"/>
        <w:snapToGrid w:val="0"/>
        <w:ind w:firstLineChars="200" w:firstLine="482"/>
        <w:rPr>
          <w:rFonts w:ascii="宋体" w:eastAsia="宋体" w:hAnsi="宋体" w:cs="Times New Roman"/>
          <w:sz w:val="24"/>
          <w:szCs w:val="28"/>
        </w:rPr>
      </w:pPr>
      <w:r w:rsidRPr="004749DA">
        <w:rPr>
          <w:rFonts w:ascii="宋体" w:eastAsia="宋体" w:hAnsi="宋体" w:cs="Times New Roman" w:hint="eastAsia"/>
          <w:b/>
          <w:bCs/>
          <w:sz w:val="24"/>
          <w:szCs w:val="28"/>
        </w:rPr>
        <w:t>针对</w:t>
      </w:r>
      <w:proofErr w:type="gramStart"/>
      <w:r w:rsidRPr="004749DA">
        <w:rPr>
          <w:rFonts w:ascii="宋体" w:eastAsia="宋体" w:hAnsi="宋体" w:cs="Times New Roman" w:hint="eastAsia"/>
          <w:b/>
          <w:bCs/>
          <w:sz w:val="24"/>
          <w:szCs w:val="28"/>
        </w:rPr>
        <w:t>货格与复核台</w:t>
      </w:r>
      <w:proofErr w:type="gramEnd"/>
      <w:r w:rsidRPr="004749DA">
        <w:rPr>
          <w:rFonts w:ascii="宋体" w:eastAsia="宋体" w:hAnsi="宋体" w:cs="Times New Roman" w:hint="eastAsia"/>
          <w:b/>
          <w:bCs/>
          <w:sz w:val="24"/>
          <w:szCs w:val="28"/>
        </w:rPr>
        <w:t>不同元素的距离计算方法设计，</w:t>
      </w:r>
      <w:r w:rsidRPr="004749DA">
        <w:rPr>
          <w:rFonts w:ascii="宋体" w:eastAsia="宋体" w:hAnsi="宋体" w:cs="Times New Roman" w:hint="eastAsia"/>
          <w:sz w:val="24"/>
          <w:szCs w:val="28"/>
        </w:rPr>
        <w:t>仓库内</w:t>
      </w:r>
      <w:r>
        <w:rPr>
          <w:rFonts w:ascii="宋体" w:eastAsia="宋体" w:hAnsi="宋体" w:cs="Times New Roman" w:hint="eastAsia"/>
          <w:sz w:val="24"/>
          <w:szCs w:val="28"/>
        </w:rPr>
        <w:t>的元素之间</w:t>
      </w:r>
      <w:proofErr w:type="gramStart"/>
      <w:r>
        <w:rPr>
          <w:rFonts w:ascii="宋体" w:eastAsia="宋体" w:hAnsi="宋体" w:cs="Times New Roman" w:hint="eastAsia"/>
          <w:sz w:val="24"/>
          <w:szCs w:val="28"/>
        </w:rPr>
        <w:t>分为货格之间</w:t>
      </w:r>
      <w:proofErr w:type="gramEnd"/>
      <w:r>
        <w:rPr>
          <w:rFonts w:ascii="宋体" w:eastAsia="宋体" w:hAnsi="宋体" w:cs="Times New Roman" w:hint="eastAsia"/>
          <w:sz w:val="24"/>
          <w:szCs w:val="28"/>
        </w:rPr>
        <w:t>、</w:t>
      </w:r>
      <w:proofErr w:type="gramStart"/>
      <w:r>
        <w:rPr>
          <w:rFonts w:ascii="宋体" w:eastAsia="宋体" w:hAnsi="宋体" w:cs="Times New Roman" w:hint="eastAsia"/>
          <w:sz w:val="24"/>
          <w:szCs w:val="28"/>
        </w:rPr>
        <w:t>货格与复核台以及复核台</w:t>
      </w:r>
      <w:proofErr w:type="gramEnd"/>
      <w:r>
        <w:rPr>
          <w:rFonts w:ascii="宋体" w:eastAsia="宋体" w:hAnsi="宋体" w:cs="Times New Roman" w:hint="eastAsia"/>
          <w:sz w:val="24"/>
          <w:szCs w:val="28"/>
        </w:rPr>
        <w:t>之间总共三种，而元素之间的排列位置关系也有同排同列、同排不同列、不同排同列、不同</w:t>
      </w:r>
      <w:proofErr w:type="gramStart"/>
      <w:r>
        <w:rPr>
          <w:rFonts w:ascii="宋体" w:eastAsia="宋体" w:hAnsi="宋体" w:cs="Times New Roman" w:hint="eastAsia"/>
          <w:sz w:val="24"/>
          <w:szCs w:val="28"/>
        </w:rPr>
        <w:t>排不同列共</w:t>
      </w:r>
      <w:proofErr w:type="gramEnd"/>
      <w:r>
        <w:rPr>
          <w:rFonts w:ascii="宋体" w:eastAsia="宋体" w:hAnsi="宋体" w:cs="Times New Roman" w:hint="eastAsia"/>
          <w:sz w:val="24"/>
          <w:szCs w:val="28"/>
        </w:rPr>
        <w:t>四种。我们对不同元素关系和不同位置关系进行分类分析，当两个元素处于同排的关系</w:t>
      </w:r>
      <w:r w:rsidRPr="00A60FF7">
        <w:rPr>
          <w:rFonts w:ascii="Times New Roman" w:eastAsia="宋体" w:hAnsi="Times New Roman" w:cs="Times New Roman"/>
          <w:sz w:val="24"/>
          <w:szCs w:val="28"/>
        </w:rPr>
        <w:t>，由于需要进行障碍物的绕行，所以不能直接使用曼哈顿距离进行计算，需要计算货架的边缘点，进行计算。其余不需要绕行的情况，可以使用曼哈顿距离进行计算，最终</w:t>
      </w:r>
      <w:r w:rsidRPr="00D27DC0">
        <w:rPr>
          <w:rFonts w:ascii="Times New Roman" w:eastAsia="宋体" w:hAnsi="Times New Roman" w:cs="Times New Roman"/>
          <w:sz w:val="24"/>
          <w:szCs w:val="28"/>
        </w:rPr>
        <w:t>可以得到一个</w:t>
      </w:r>
      <w:r w:rsidRPr="00D27DC0">
        <w:rPr>
          <w:rFonts w:ascii="Times New Roman" w:eastAsia="宋体" w:hAnsi="Times New Roman" w:cs="Times New Roman"/>
          <w:sz w:val="24"/>
          <w:szCs w:val="28"/>
        </w:rPr>
        <w:t>3014*3014</w:t>
      </w:r>
      <w:r w:rsidRPr="00D27DC0">
        <w:rPr>
          <w:rFonts w:ascii="Times New Roman" w:eastAsia="宋体" w:hAnsi="Times New Roman" w:cs="Times New Roman"/>
          <w:sz w:val="24"/>
          <w:szCs w:val="28"/>
        </w:rPr>
        <w:t>的</w:t>
      </w:r>
      <w:r w:rsidRPr="00A60FF7">
        <w:rPr>
          <w:rFonts w:ascii="Times New Roman" w:eastAsia="宋体" w:hAnsi="Times New Roman" w:cs="Times New Roman"/>
          <w:sz w:val="24"/>
          <w:szCs w:val="28"/>
        </w:rPr>
        <w:t>距离矩</w:t>
      </w:r>
      <w:r>
        <w:rPr>
          <w:rFonts w:ascii="宋体" w:eastAsia="宋体" w:hAnsi="宋体" w:cs="Times New Roman" w:hint="eastAsia"/>
          <w:sz w:val="24"/>
          <w:szCs w:val="28"/>
        </w:rPr>
        <w:t>阵。</w:t>
      </w:r>
    </w:p>
    <w:p w14:paraId="59B6BAB2" w14:textId="77777777" w:rsidR="00AB6909" w:rsidRDefault="00AB6909" w:rsidP="00AB6909">
      <w:pPr>
        <w:adjustRightInd w:val="0"/>
        <w:snapToGrid w:val="0"/>
        <w:ind w:firstLineChars="200" w:firstLine="482"/>
        <w:rPr>
          <w:rFonts w:ascii="Times New Roman" w:eastAsia="宋体" w:hAnsi="Times New Roman" w:cs="Times New Roman"/>
          <w:sz w:val="24"/>
          <w:szCs w:val="28"/>
        </w:rPr>
      </w:pPr>
      <w:r>
        <w:rPr>
          <w:rFonts w:ascii="宋体" w:eastAsia="宋体" w:hAnsi="宋体" w:cs="Times New Roman" w:hint="eastAsia"/>
          <w:b/>
          <w:bCs/>
          <w:sz w:val="24"/>
          <w:szCs w:val="28"/>
        </w:rPr>
        <w:t>针对一个任务单的</w:t>
      </w:r>
      <w:proofErr w:type="gramStart"/>
      <w:r>
        <w:rPr>
          <w:rFonts w:ascii="宋体" w:eastAsia="宋体" w:hAnsi="宋体" w:cs="Times New Roman" w:hint="eastAsia"/>
          <w:b/>
          <w:bCs/>
          <w:sz w:val="24"/>
          <w:szCs w:val="28"/>
        </w:rPr>
        <w:t>最短拣货路径</w:t>
      </w:r>
      <w:proofErr w:type="gramEnd"/>
      <w:r>
        <w:rPr>
          <w:rFonts w:ascii="宋体" w:eastAsia="宋体" w:hAnsi="宋体" w:cs="Times New Roman" w:hint="eastAsia"/>
          <w:b/>
          <w:bCs/>
          <w:sz w:val="24"/>
          <w:szCs w:val="28"/>
        </w:rPr>
        <w:t>优化，</w:t>
      </w:r>
      <w:r>
        <w:rPr>
          <w:rFonts w:ascii="宋体" w:eastAsia="宋体" w:hAnsi="宋体" w:cs="Times New Roman" w:hint="eastAsia"/>
          <w:sz w:val="24"/>
          <w:szCs w:val="28"/>
        </w:rPr>
        <w:t>问题二中的</w:t>
      </w:r>
      <w:proofErr w:type="gramStart"/>
      <w:r>
        <w:rPr>
          <w:rFonts w:ascii="宋体" w:eastAsia="宋体" w:hAnsi="宋体" w:cs="Times New Roman" w:hint="eastAsia"/>
          <w:sz w:val="24"/>
          <w:szCs w:val="28"/>
        </w:rPr>
        <w:t>拣货员从复核</w:t>
      </w:r>
      <w:r w:rsidRPr="00A60FF7">
        <w:rPr>
          <w:rFonts w:ascii="Times New Roman" w:eastAsia="宋体" w:hAnsi="Times New Roman" w:cs="Times New Roman"/>
          <w:sz w:val="24"/>
          <w:szCs w:val="28"/>
        </w:rPr>
        <w:t>台</w:t>
      </w:r>
      <w:proofErr w:type="gramEnd"/>
      <w:r w:rsidRPr="00A60FF7">
        <w:rPr>
          <w:rFonts w:ascii="Times New Roman" w:eastAsia="宋体" w:hAnsi="Times New Roman" w:cs="Times New Roman"/>
          <w:sz w:val="24"/>
          <w:szCs w:val="28"/>
        </w:rPr>
        <w:t>FH10</w:t>
      </w:r>
      <w:r>
        <w:rPr>
          <w:rFonts w:ascii="Times New Roman" w:eastAsia="宋体" w:hAnsi="Times New Roman" w:cs="Times New Roman" w:hint="eastAsia"/>
          <w:sz w:val="24"/>
          <w:szCs w:val="28"/>
        </w:rPr>
        <w:t>出发，计算最优</w:t>
      </w:r>
      <w:proofErr w:type="gramStart"/>
      <w:r>
        <w:rPr>
          <w:rFonts w:ascii="Times New Roman" w:eastAsia="宋体" w:hAnsi="Times New Roman" w:cs="Times New Roman" w:hint="eastAsia"/>
          <w:sz w:val="24"/>
          <w:szCs w:val="28"/>
        </w:rPr>
        <w:t>的拣货路线</w:t>
      </w:r>
      <w:proofErr w:type="gramEnd"/>
      <w:r>
        <w:rPr>
          <w:rFonts w:ascii="Times New Roman" w:eastAsia="宋体" w:hAnsi="Times New Roman" w:cs="Times New Roman" w:hint="eastAsia"/>
          <w:sz w:val="24"/>
          <w:szCs w:val="28"/>
        </w:rPr>
        <w:t>，由于任务单上的商品件数与复核打包时间确定，所以出库时间只</w:t>
      </w:r>
      <w:proofErr w:type="gramStart"/>
      <w:r>
        <w:rPr>
          <w:rFonts w:ascii="Times New Roman" w:eastAsia="宋体" w:hAnsi="Times New Roman" w:cs="Times New Roman" w:hint="eastAsia"/>
          <w:sz w:val="24"/>
          <w:szCs w:val="28"/>
        </w:rPr>
        <w:t>由拣货员</w:t>
      </w:r>
      <w:proofErr w:type="gramEnd"/>
      <w:r>
        <w:rPr>
          <w:rFonts w:ascii="Times New Roman" w:eastAsia="宋体" w:hAnsi="Times New Roman" w:cs="Times New Roman" w:hint="eastAsia"/>
          <w:sz w:val="24"/>
          <w:szCs w:val="28"/>
        </w:rPr>
        <w:t>的路程时间确定。</w:t>
      </w:r>
      <w:proofErr w:type="gramStart"/>
      <w:r>
        <w:rPr>
          <w:rFonts w:ascii="Times New Roman" w:eastAsia="宋体" w:hAnsi="Times New Roman" w:cs="Times New Roman" w:hint="eastAsia"/>
          <w:sz w:val="24"/>
          <w:szCs w:val="28"/>
        </w:rPr>
        <w:t>货格到各个复核台</w:t>
      </w:r>
      <w:proofErr w:type="gramEnd"/>
      <w:r>
        <w:rPr>
          <w:rFonts w:ascii="Times New Roman" w:eastAsia="宋体" w:hAnsi="Times New Roman" w:cs="Times New Roman" w:hint="eastAsia"/>
          <w:sz w:val="24"/>
          <w:szCs w:val="28"/>
        </w:rPr>
        <w:t>有固定距离，</w:t>
      </w:r>
      <w:proofErr w:type="gramStart"/>
      <w:r>
        <w:rPr>
          <w:rFonts w:ascii="Times New Roman" w:eastAsia="宋体" w:hAnsi="Times New Roman" w:cs="Times New Roman" w:hint="eastAsia"/>
          <w:sz w:val="24"/>
          <w:szCs w:val="28"/>
        </w:rPr>
        <w:t>对于货格有</w:t>
      </w:r>
      <w:proofErr w:type="gramEnd"/>
      <w:r>
        <w:rPr>
          <w:rFonts w:ascii="Times New Roman" w:eastAsia="宋体" w:hAnsi="Times New Roman" w:cs="Times New Roman" w:hint="eastAsia"/>
          <w:sz w:val="24"/>
          <w:szCs w:val="28"/>
        </w:rPr>
        <w:t>最优的</w:t>
      </w:r>
      <w:proofErr w:type="gramStart"/>
      <w:r>
        <w:rPr>
          <w:rFonts w:ascii="Times New Roman" w:eastAsia="宋体" w:hAnsi="Times New Roman" w:cs="Times New Roman" w:hint="eastAsia"/>
          <w:sz w:val="24"/>
          <w:szCs w:val="28"/>
        </w:rPr>
        <w:t>复核台选择</w:t>
      </w:r>
      <w:proofErr w:type="gramEnd"/>
      <w:r>
        <w:rPr>
          <w:rFonts w:ascii="Times New Roman" w:eastAsia="宋体" w:hAnsi="Times New Roman" w:cs="Times New Roman" w:hint="eastAsia"/>
          <w:sz w:val="24"/>
          <w:szCs w:val="28"/>
        </w:rPr>
        <w:t>，我们把</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的终点从</w:t>
      </w:r>
      <w:proofErr w:type="gramStart"/>
      <w:r>
        <w:rPr>
          <w:rFonts w:ascii="Times New Roman" w:eastAsia="宋体" w:hAnsi="Times New Roman" w:cs="Times New Roman" w:hint="eastAsia"/>
          <w:sz w:val="24"/>
          <w:szCs w:val="28"/>
        </w:rPr>
        <w:t>复核台转移至货格</w:t>
      </w:r>
      <w:proofErr w:type="gramEnd"/>
      <w:r>
        <w:rPr>
          <w:rFonts w:ascii="Times New Roman" w:eastAsia="宋体" w:hAnsi="Times New Roman" w:cs="Times New Roman" w:hint="eastAsia"/>
          <w:sz w:val="24"/>
          <w:szCs w:val="28"/>
        </w:rPr>
        <w:t>进行计算，把任务单上的</w:t>
      </w:r>
      <w:proofErr w:type="gramStart"/>
      <w:r>
        <w:rPr>
          <w:rFonts w:ascii="Times New Roman" w:eastAsia="宋体" w:hAnsi="Times New Roman" w:cs="Times New Roman" w:hint="eastAsia"/>
          <w:sz w:val="24"/>
          <w:szCs w:val="28"/>
        </w:rPr>
        <w:t>所有货格都</w:t>
      </w:r>
      <w:proofErr w:type="gramEnd"/>
      <w:r>
        <w:rPr>
          <w:rFonts w:ascii="Times New Roman" w:eastAsia="宋体" w:hAnsi="Times New Roman" w:cs="Times New Roman" w:hint="eastAsia"/>
          <w:sz w:val="24"/>
          <w:szCs w:val="28"/>
        </w:rPr>
        <w:t>作为最后一个站点元素进行计算，固定了路线起点和终点，之后运用遗传算法进行计算，对所有</w:t>
      </w:r>
      <w:proofErr w:type="gramStart"/>
      <w:r>
        <w:rPr>
          <w:rFonts w:ascii="Times New Roman" w:eastAsia="宋体" w:hAnsi="Times New Roman" w:cs="Times New Roman" w:hint="eastAsia"/>
          <w:sz w:val="24"/>
          <w:szCs w:val="28"/>
        </w:rPr>
        <w:t>以货格为</w:t>
      </w:r>
      <w:proofErr w:type="gramEnd"/>
      <w:r>
        <w:rPr>
          <w:rFonts w:ascii="Times New Roman" w:eastAsia="宋体" w:hAnsi="Times New Roman" w:cs="Times New Roman" w:hint="eastAsia"/>
          <w:sz w:val="24"/>
          <w:szCs w:val="28"/>
        </w:rPr>
        <w:t>路线终点的路程距离加上货格到达最佳</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的距离进行排序，选择路程距离最短的路线，作为</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的最佳路线，所需出库时间为</w:t>
      </w:r>
      <w:r>
        <w:rPr>
          <w:rFonts w:ascii="Times New Roman" w:eastAsia="宋体" w:hAnsi="Times New Roman" w:cs="Times New Roman" w:hint="eastAsia"/>
          <w:sz w:val="24"/>
          <w:szCs w:val="28"/>
        </w:rPr>
        <w:t>451.13</w:t>
      </w:r>
      <w:r>
        <w:rPr>
          <w:rFonts w:ascii="Times New Roman" w:eastAsia="宋体" w:hAnsi="Times New Roman" w:cs="Times New Roman"/>
          <w:sz w:val="24"/>
          <w:szCs w:val="28"/>
        </w:rPr>
        <w:t>s</w:t>
      </w:r>
      <w:r>
        <w:rPr>
          <w:rFonts w:ascii="Times New Roman" w:eastAsia="宋体" w:hAnsi="Times New Roman" w:cs="Times New Roman" w:hint="eastAsia"/>
          <w:sz w:val="24"/>
          <w:szCs w:val="28"/>
        </w:rPr>
        <w:t>。</w:t>
      </w:r>
    </w:p>
    <w:p w14:paraId="52253114" w14:textId="77777777" w:rsidR="00AB6909" w:rsidRDefault="00AB6909" w:rsidP="00AB6909">
      <w:pPr>
        <w:adjustRightInd w:val="0"/>
        <w:snapToGrid w:val="0"/>
        <w:ind w:firstLineChars="200" w:firstLine="482"/>
        <w:rPr>
          <w:rFonts w:ascii="宋体" w:eastAsia="宋体" w:hAnsi="宋体" w:cs="Times New Roman"/>
          <w:sz w:val="24"/>
          <w:szCs w:val="28"/>
        </w:rPr>
      </w:pPr>
      <w:r w:rsidRPr="00C81CB4">
        <w:rPr>
          <w:rFonts w:ascii="宋体" w:eastAsia="宋体" w:hAnsi="宋体" w:cs="Times New Roman" w:hint="eastAsia"/>
          <w:b/>
          <w:bCs/>
          <w:sz w:val="24"/>
          <w:szCs w:val="28"/>
        </w:rPr>
        <w:t>针对</w:t>
      </w:r>
      <w:r>
        <w:rPr>
          <w:rFonts w:ascii="宋体" w:eastAsia="宋体" w:hAnsi="宋体" w:cs="Times New Roman" w:hint="eastAsia"/>
          <w:b/>
          <w:bCs/>
          <w:sz w:val="24"/>
          <w:szCs w:val="28"/>
        </w:rPr>
        <w:t>多任务单的</w:t>
      </w:r>
      <w:proofErr w:type="gramStart"/>
      <w:r>
        <w:rPr>
          <w:rFonts w:ascii="宋体" w:eastAsia="宋体" w:hAnsi="宋体" w:cs="Times New Roman" w:hint="eastAsia"/>
          <w:b/>
          <w:bCs/>
          <w:sz w:val="24"/>
          <w:szCs w:val="28"/>
        </w:rPr>
        <w:t>最短拣货路径</w:t>
      </w:r>
      <w:proofErr w:type="gramEnd"/>
      <w:r>
        <w:rPr>
          <w:rFonts w:ascii="宋体" w:eastAsia="宋体" w:hAnsi="宋体" w:cs="Times New Roman" w:hint="eastAsia"/>
          <w:b/>
          <w:bCs/>
          <w:sz w:val="24"/>
          <w:szCs w:val="28"/>
        </w:rPr>
        <w:t>优化，</w:t>
      </w:r>
      <w:r>
        <w:rPr>
          <w:rFonts w:ascii="宋体" w:eastAsia="宋体" w:hAnsi="宋体" w:cs="Times New Roman" w:hint="eastAsia"/>
          <w:sz w:val="24"/>
          <w:szCs w:val="28"/>
        </w:rPr>
        <w:t>任务单的数量增加，但是</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的数量减少为两个。并且因为任务单所需时间远大于复核打包时间，所有不需要考虑等待时间。当起点和终点固定时可以使用问</w:t>
      </w:r>
      <w:r w:rsidRPr="00D27DC0">
        <w:rPr>
          <w:rFonts w:ascii="Times New Roman" w:eastAsia="宋体" w:hAnsi="Times New Roman" w:cs="Times New Roman"/>
          <w:sz w:val="24"/>
          <w:szCs w:val="28"/>
        </w:rPr>
        <w:t>题二的模型计算最短路径，并且由于一个任务单</w:t>
      </w:r>
      <w:proofErr w:type="gramStart"/>
      <w:r w:rsidRPr="00D27DC0">
        <w:rPr>
          <w:rFonts w:ascii="Times New Roman" w:eastAsia="宋体" w:hAnsi="Times New Roman" w:cs="Times New Roman"/>
          <w:sz w:val="24"/>
          <w:szCs w:val="28"/>
        </w:rPr>
        <w:t>的拣货路线</w:t>
      </w:r>
      <w:proofErr w:type="gramEnd"/>
      <w:r w:rsidRPr="00D27DC0">
        <w:rPr>
          <w:rFonts w:ascii="Times New Roman" w:eastAsia="宋体" w:hAnsi="Times New Roman" w:cs="Times New Roman"/>
          <w:sz w:val="24"/>
          <w:szCs w:val="28"/>
        </w:rPr>
        <w:t>因起点和终点不同的情况只有</w:t>
      </w:r>
      <w:r w:rsidRPr="00D27DC0">
        <w:rPr>
          <w:rFonts w:ascii="Times New Roman" w:eastAsia="宋体" w:hAnsi="Times New Roman" w:cs="Times New Roman"/>
          <w:sz w:val="24"/>
          <w:szCs w:val="28"/>
        </w:rPr>
        <w:t>3</w:t>
      </w:r>
      <w:r w:rsidRPr="00D27DC0">
        <w:rPr>
          <w:rFonts w:ascii="Times New Roman" w:eastAsia="宋体" w:hAnsi="Times New Roman" w:cs="Times New Roman"/>
          <w:sz w:val="24"/>
          <w:szCs w:val="28"/>
        </w:rPr>
        <w:t>个。我们可以对</w:t>
      </w:r>
      <w:r w:rsidRPr="00D27DC0">
        <w:rPr>
          <w:rFonts w:ascii="Times New Roman" w:eastAsia="宋体" w:hAnsi="Times New Roman" w:cs="Times New Roman"/>
          <w:sz w:val="24"/>
          <w:szCs w:val="28"/>
        </w:rPr>
        <w:t>5</w:t>
      </w:r>
      <w:r w:rsidRPr="00D27DC0">
        <w:rPr>
          <w:rFonts w:ascii="Times New Roman" w:eastAsia="宋体" w:hAnsi="Times New Roman" w:cs="Times New Roman"/>
          <w:sz w:val="24"/>
          <w:szCs w:val="28"/>
        </w:rPr>
        <w:t>个任务单进行遍历，得到</w:t>
      </w:r>
      <w:proofErr w:type="gramStart"/>
      <w:r w:rsidRPr="00D27DC0">
        <w:rPr>
          <w:rFonts w:ascii="Times New Roman" w:eastAsia="宋体" w:hAnsi="Times New Roman" w:cs="Times New Roman"/>
          <w:sz w:val="24"/>
          <w:szCs w:val="28"/>
        </w:rPr>
        <w:t>其中拣货总路线</w:t>
      </w:r>
      <w:proofErr w:type="gramEnd"/>
      <w:r w:rsidRPr="00D27DC0">
        <w:rPr>
          <w:rFonts w:ascii="Times New Roman" w:eastAsia="宋体" w:hAnsi="Times New Roman" w:cs="Times New Roman"/>
          <w:sz w:val="24"/>
          <w:szCs w:val="28"/>
        </w:rPr>
        <w:t>中路程距离最小的一条路线，</w:t>
      </w:r>
      <w:r>
        <w:rPr>
          <w:rFonts w:ascii="Times New Roman" w:eastAsia="宋体" w:hAnsi="Times New Roman" w:cs="Times New Roman" w:hint="eastAsia"/>
          <w:sz w:val="24"/>
          <w:szCs w:val="28"/>
        </w:rPr>
        <w:t>可以得到</w:t>
      </w:r>
      <w:proofErr w:type="gramStart"/>
      <w:r>
        <w:rPr>
          <w:rFonts w:ascii="Times New Roman" w:eastAsia="宋体" w:hAnsi="Times New Roman" w:cs="Times New Roman" w:hint="eastAsia"/>
          <w:sz w:val="24"/>
          <w:szCs w:val="28"/>
        </w:rPr>
        <w:t>最短拣货时间</w:t>
      </w:r>
      <w:proofErr w:type="gramEnd"/>
      <w:r>
        <w:rPr>
          <w:rFonts w:ascii="Times New Roman" w:eastAsia="宋体" w:hAnsi="Times New Roman" w:cs="Times New Roman" w:hint="eastAsia"/>
          <w:sz w:val="24"/>
          <w:szCs w:val="28"/>
        </w:rPr>
        <w:t>，加上最后一次的复核打包时间，</w:t>
      </w:r>
      <w:r w:rsidRPr="00D27DC0">
        <w:rPr>
          <w:rFonts w:ascii="Times New Roman" w:eastAsia="宋体" w:hAnsi="Times New Roman" w:cs="Times New Roman"/>
          <w:sz w:val="24"/>
          <w:szCs w:val="28"/>
        </w:rPr>
        <w:t>出库总时间最小为</w:t>
      </w:r>
      <w:r w:rsidRPr="00D27DC0">
        <w:rPr>
          <w:rFonts w:ascii="Times New Roman" w:eastAsia="宋体" w:hAnsi="Times New Roman" w:cs="Times New Roman"/>
          <w:sz w:val="24"/>
          <w:szCs w:val="24"/>
        </w:rPr>
        <w:t>2255s</w:t>
      </w:r>
      <w:r w:rsidRPr="00D27DC0">
        <w:rPr>
          <w:rFonts w:ascii="Times New Roman" w:eastAsia="宋体" w:hAnsi="Times New Roman" w:cs="Times New Roman"/>
          <w:sz w:val="24"/>
          <w:szCs w:val="24"/>
        </w:rPr>
        <w:t>。</w:t>
      </w:r>
      <w:r w:rsidRPr="00D27DC0">
        <w:rPr>
          <w:rFonts w:ascii="Times New Roman" w:eastAsia="宋体" w:hAnsi="Times New Roman" w:cs="Times New Roman"/>
          <w:sz w:val="24"/>
          <w:szCs w:val="28"/>
        </w:rPr>
        <w:t>因为只有一个</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，所以任务的先后顺序对于总出库时间没有影响，为了使顾客的订单能够尽快地出库，我们对任务</w:t>
      </w:r>
      <w:proofErr w:type="gramStart"/>
      <w:r w:rsidRPr="00D27DC0">
        <w:rPr>
          <w:rFonts w:ascii="Times New Roman" w:eastAsia="宋体" w:hAnsi="Times New Roman" w:cs="Times New Roman"/>
          <w:sz w:val="24"/>
          <w:szCs w:val="28"/>
        </w:rPr>
        <w:t>单平均</w:t>
      </w:r>
      <w:proofErr w:type="gramEnd"/>
      <w:r w:rsidRPr="00D27DC0">
        <w:rPr>
          <w:rFonts w:ascii="Times New Roman" w:eastAsia="宋体" w:hAnsi="Times New Roman" w:cs="Times New Roman"/>
          <w:sz w:val="24"/>
          <w:szCs w:val="28"/>
        </w:rPr>
        <w:t>所需的</w:t>
      </w:r>
      <w:proofErr w:type="gramStart"/>
      <w:r w:rsidRPr="00D27DC0">
        <w:rPr>
          <w:rFonts w:ascii="Times New Roman" w:eastAsia="宋体" w:hAnsi="Times New Roman" w:cs="Times New Roman"/>
          <w:sz w:val="24"/>
          <w:szCs w:val="28"/>
        </w:rPr>
        <w:t>最短拣货时间</w:t>
      </w:r>
      <w:proofErr w:type="gramEnd"/>
      <w:r w:rsidRPr="00D27DC0">
        <w:rPr>
          <w:rFonts w:ascii="Times New Roman" w:eastAsia="宋体" w:hAnsi="Times New Roman" w:cs="Times New Roman"/>
          <w:sz w:val="24"/>
          <w:szCs w:val="28"/>
        </w:rPr>
        <w:t>进行排序，按照从小到大的顺序</w:t>
      </w:r>
      <w:r>
        <w:rPr>
          <w:rFonts w:ascii="宋体" w:eastAsia="宋体" w:hAnsi="宋体" w:cs="Times New Roman" w:hint="eastAsia"/>
          <w:sz w:val="24"/>
          <w:szCs w:val="28"/>
        </w:rPr>
        <w:t>进行排序，使得顾客等待时间减少。</w:t>
      </w:r>
      <w:r>
        <w:rPr>
          <w:rFonts w:ascii="宋体" w:eastAsia="宋体" w:hAnsi="宋体" w:cs="Times New Roman"/>
          <w:sz w:val="24"/>
          <w:szCs w:val="28"/>
        </w:rPr>
        <w:t xml:space="preserve"> </w:t>
      </w:r>
    </w:p>
    <w:p w14:paraId="77D8B41D" w14:textId="77777777" w:rsidR="00AB6909" w:rsidRPr="000210DD" w:rsidRDefault="00AB6909" w:rsidP="00AB6909">
      <w:pPr>
        <w:adjustRightInd w:val="0"/>
        <w:snapToGrid w:val="0"/>
        <w:ind w:firstLineChars="200" w:firstLine="482"/>
        <w:rPr>
          <w:rFonts w:ascii="Times New Roman" w:eastAsia="宋体" w:hAnsi="Times New Roman" w:cs="Times New Roman"/>
          <w:sz w:val="24"/>
          <w:szCs w:val="28"/>
        </w:rPr>
      </w:pPr>
      <w:r w:rsidRPr="00C81CB4">
        <w:rPr>
          <w:rFonts w:ascii="宋体" w:eastAsia="宋体" w:hAnsi="宋体" w:cs="Times New Roman" w:hint="eastAsia"/>
          <w:b/>
          <w:bCs/>
          <w:sz w:val="24"/>
          <w:szCs w:val="28"/>
        </w:rPr>
        <w:t>针对</w:t>
      </w:r>
      <w:r>
        <w:rPr>
          <w:rFonts w:ascii="宋体" w:eastAsia="宋体" w:hAnsi="宋体" w:cs="Times New Roman" w:hint="eastAsia"/>
          <w:b/>
          <w:bCs/>
          <w:sz w:val="24"/>
          <w:szCs w:val="28"/>
        </w:rPr>
        <w:t>多</w:t>
      </w:r>
      <w:r w:rsidRPr="00D27DC0">
        <w:rPr>
          <w:rFonts w:ascii="Times New Roman" w:eastAsia="宋体" w:hAnsi="Times New Roman" w:cs="Times New Roman"/>
          <w:b/>
          <w:bCs/>
          <w:sz w:val="24"/>
          <w:szCs w:val="28"/>
        </w:rPr>
        <w:t>任务单多拣</w:t>
      </w:r>
      <w:proofErr w:type="gramStart"/>
      <w:r w:rsidRPr="00D27DC0">
        <w:rPr>
          <w:rFonts w:ascii="Times New Roman" w:eastAsia="宋体" w:hAnsi="Times New Roman" w:cs="Times New Roman"/>
          <w:b/>
          <w:bCs/>
          <w:sz w:val="24"/>
          <w:szCs w:val="28"/>
        </w:rPr>
        <w:t>货员的拣货</w:t>
      </w:r>
      <w:proofErr w:type="gramEnd"/>
      <w:r w:rsidRPr="00D27DC0">
        <w:rPr>
          <w:rFonts w:ascii="Times New Roman" w:eastAsia="宋体" w:hAnsi="Times New Roman" w:cs="Times New Roman"/>
          <w:b/>
          <w:bCs/>
          <w:sz w:val="24"/>
          <w:szCs w:val="28"/>
        </w:rPr>
        <w:t>路径优化，</w:t>
      </w:r>
      <w:r w:rsidRPr="00D27DC0">
        <w:rPr>
          <w:rFonts w:ascii="Times New Roman" w:eastAsia="宋体" w:hAnsi="Times New Roman" w:cs="Times New Roman"/>
          <w:sz w:val="24"/>
          <w:szCs w:val="28"/>
        </w:rPr>
        <w:t>相比于第三问，</w:t>
      </w:r>
      <w:proofErr w:type="gramStart"/>
      <w:r w:rsidRPr="00D27DC0">
        <w:rPr>
          <w:rFonts w:ascii="Times New Roman" w:eastAsia="宋体" w:hAnsi="Times New Roman" w:cs="Times New Roman"/>
          <w:sz w:val="24"/>
          <w:szCs w:val="28"/>
        </w:rPr>
        <w:t>复核台</w:t>
      </w:r>
      <w:proofErr w:type="gramEnd"/>
      <w:r w:rsidRPr="00D27DC0">
        <w:rPr>
          <w:rFonts w:ascii="Times New Roman" w:eastAsia="宋体" w:hAnsi="Times New Roman" w:cs="Times New Roman"/>
          <w:sz w:val="24"/>
          <w:szCs w:val="28"/>
        </w:rPr>
        <w:t>的数量增加为</w:t>
      </w:r>
      <w:r w:rsidRPr="00D27DC0">
        <w:rPr>
          <w:rFonts w:ascii="Times New Roman" w:eastAsia="宋体" w:hAnsi="Times New Roman" w:cs="Times New Roman"/>
          <w:sz w:val="24"/>
          <w:szCs w:val="28"/>
        </w:rPr>
        <w:t>4</w:t>
      </w:r>
      <w:r w:rsidRPr="00D27DC0">
        <w:rPr>
          <w:rFonts w:ascii="Times New Roman" w:eastAsia="宋体" w:hAnsi="Times New Roman" w:cs="Times New Roman"/>
          <w:sz w:val="24"/>
          <w:szCs w:val="28"/>
        </w:rPr>
        <w:t>个，</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的人数也增加为</w:t>
      </w:r>
      <w:r w:rsidRPr="00D27DC0">
        <w:rPr>
          <w:rFonts w:ascii="Times New Roman" w:eastAsia="宋体" w:hAnsi="Times New Roman" w:cs="Times New Roman"/>
          <w:sz w:val="24"/>
          <w:szCs w:val="28"/>
        </w:rPr>
        <w:t>9</w:t>
      </w:r>
      <w:r w:rsidRPr="00D27DC0">
        <w:rPr>
          <w:rFonts w:ascii="Times New Roman" w:eastAsia="宋体" w:hAnsi="Times New Roman" w:cs="Times New Roman"/>
          <w:sz w:val="24"/>
          <w:szCs w:val="28"/>
        </w:rPr>
        <w:t>个。</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多于复核台，等待</w:t>
      </w:r>
      <w:proofErr w:type="gramStart"/>
      <w:r w:rsidRPr="00D27DC0">
        <w:rPr>
          <w:rFonts w:ascii="Times New Roman" w:eastAsia="宋体" w:hAnsi="Times New Roman" w:cs="Times New Roman"/>
          <w:sz w:val="24"/>
          <w:szCs w:val="28"/>
        </w:rPr>
        <w:t>复核台</w:t>
      </w:r>
      <w:proofErr w:type="gramEnd"/>
      <w:r w:rsidRPr="00D27DC0">
        <w:rPr>
          <w:rFonts w:ascii="Times New Roman" w:eastAsia="宋体" w:hAnsi="Times New Roman" w:cs="Times New Roman"/>
          <w:sz w:val="24"/>
          <w:szCs w:val="28"/>
        </w:rPr>
        <w:t>的情况有较大可能发生。为了简化模型的计算同时贴近实际，我们规定</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只有在</w:t>
      </w:r>
      <w:proofErr w:type="gramStart"/>
      <w:r w:rsidRPr="00D27DC0">
        <w:rPr>
          <w:rFonts w:ascii="Times New Roman" w:eastAsia="宋体" w:hAnsi="Times New Roman" w:cs="Times New Roman"/>
          <w:sz w:val="24"/>
          <w:szCs w:val="28"/>
        </w:rPr>
        <w:t>拣货任务</w:t>
      </w:r>
      <w:proofErr w:type="gramEnd"/>
      <w:r w:rsidRPr="00D27DC0">
        <w:rPr>
          <w:rFonts w:ascii="Times New Roman" w:eastAsia="宋体" w:hAnsi="Times New Roman" w:cs="Times New Roman"/>
          <w:sz w:val="24"/>
          <w:szCs w:val="28"/>
        </w:rPr>
        <w:t>完成时，才会判断</w:t>
      </w:r>
      <w:proofErr w:type="gramStart"/>
      <w:r w:rsidRPr="00D27DC0">
        <w:rPr>
          <w:rFonts w:ascii="Times New Roman" w:eastAsia="宋体" w:hAnsi="Times New Roman" w:cs="Times New Roman"/>
          <w:sz w:val="24"/>
          <w:szCs w:val="28"/>
        </w:rPr>
        <w:t>复核台</w:t>
      </w:r>
      <w:proofErr w:type="gramEnd"/>
      <w:r w:rsidRPr="00D27DC0">
        <w:rPr>
          <w:rFonts w:ascii="Times New Roman" w:eastAsia="宋体" w:hAnsi="Times New Roman" w:cs="Times New Roman"/>
          <w:sz w:val="24"/>
          <w:szCs w:val="28"/>
        </w:rPr>
        <w:t>的情况，之前按照所有起点终点情况</w:t>
      </w:r>
      <w:proofErr w:type="gramStart"/>
      <w:r w:rsidRPr="00D27DC0">
        <w:rPr>
          <w:rFonts w:ascii="Times New Roman" w:eastAsia="宋体" w:hAnsi="Times New Roman" w:cs="Times New Roman"/>
          <w:sz w:val="24"/>
          <w:szCs w:val="28"/>
        </w:rPr>
        <w:t>下最佳</w:t>
      </w:r>
      <w:proofErr w:type="gramEnd"/>
      <w:r w:rsidRPr="00D27DC0">
        <w:rPr>
          <w:rFonts w:ascii="Times New Roman" w:eastAsia="宋体" w:hAnsi="Times New Roman" w:cs="Times New Roman"/>
          <w:sz w:val="24"/>
          <w:szCs w:val="28"/>
        </w:rPr>
        <w:t>路线前进。同时把</w:t>
      </w:r>
      <w:r w:rsidRPr="00D27DC0">
        <w:rPr>
          <w:rFonts w:ascii="Times New Roman" w:eastAsia="宋体" w:hAnsi="Times New Roman" w:cs="Times New Roman"/>
          <w:sz w:val="24"/>
          <w:szCs w:val="28"/>
        </w:rPr>
        <w:t>49</w:t>
      </w:r>
      <w:r w:rsidRPr="00D27DC0">
        <w:rPr>
          <w:rFonts w:ascii="Times New Roman" w:eastAsia="宋体" w:hAnsi="Times New Roman" w:cs="Times New Roman"/>
          <w:sz w:val="24"/>
          <w:szCs w:val="28"/>
        </w:rPr>
        <w:t>个任务</w:t>
      </w:r>
      <w:proofErr w:type="gramStart"/>
      <w:r w:rsidRPr="00D27DC0">
        <w:rPr>
          <w:rFonts w:ascii="Times New Roman" w:eastAsia="宋体" w:hAnsi="Times New Roman" w:cs="Times New Roman"/>
          <w:sz w:val="24"/>
          <w:szCs w:val="28"/>
        </w:rPr>
        <w:t>单按照</w:t>
      </w:r>
      <w:proofErr w:type="gramEnd"/>
      <w:r w:rsidRPr="00D27DC0">
        <w:rPr>
          <w:rFonts w:ascii="Times New Roman" w:eastAsia="宋体" w:hAnsi="Times New Roman" w:cs="Times New Roman"/>
          <w:sz w:val="24"/>
          <w:szCs w:val="28"/>
        </w:rPr>
        <w:t>平均所需最短</w:t>
      </w:r>
      <w:proofErr w:type="gramStart"/>
      <w:r w:rsidRPr="00D27DC0">
        <w:rPr>
          <w:rFonts w:ascii="Times New Roman" w:eastAsia="宋体" w:hAnsi="Times New Roman" w:cs="Times New Roman"/>
          <w:sz w:val="24"/>
          <w:szCs w:val="28"/>
        </w:rPr>
        <w:t>的拣货时间</w:t>
      </w:r>
      <w:proofErr w:type="gramEnd"/>
      <w:r w:rsidRPr="00D27DC0">
        <w:rPr>
          <w:rFonts w:ascii="Times New Roman" w:eastAsia="宋体" w:hAnsi="Times New Roman" w:cs="Times New Roman"/>
          <w:sz w:val="24"/>
          <w:szCs w:val="28"/>
        </w:rPr>
        <w:t>进行从小到大的排序，</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依次领取任务单</w:t>
      </w:r>
      <w:r>
        <w:rPr>
          <w:rFonts w:ascii="Times New Roman" w:eastAsia="宋体" w:hAnsi="Times New Roman" w:cs="Times New Roman" w:hint="eastAsia"/>
          <w:sz w:val="24"/>
          <w:szCs w:val="28"/>
        </w:rPr>
        <w:t>完成</w:t>
      </w:r>
      <w:r w:rsidRPr="00D27DC0">
        <w:rPr>
          <w:rFonts w:ascii="Times New Roman" w:eastAsia="宋体" w:hAnsi="Times New Roman" w:cs="Times New Roman"/>
          <w:sz w:val="24"/>
          <w:szCs w:val="28"/>
        </w:rPr>
        <w:t>。</w:t>
      </w:r>
      <w:r>
        <w:rPr>
          <w:rFonts w:ascii="Times New Roman" w:eastAsia="宋体" w:hAnsi="Times New Roman" w:cs="Times New Roman" w:hint="eastAsia"/>
          <w:sz w:val="24"/>
          <w:szCs w:val="28"/>
        </w:rPr>
        <w:t>每个人的工作时间</w:t>
      </w:r>
      <w:proofErr w:type="gramStart"/>
      <w:r>
        <w:rPr>
          <w:rFonts w:ascii="Times New Roman" w:eastAsia="宋体" w:hAnsi="Times New Roman" w:cs="Times New Roman" w:hint="eastAsia"/>
          <w:sz w:val="24"/>
          <w:szCs w:val="28"/>
        </w:rPr>
        <w:t>由拣货</w:t>
      </w:r>
      <w:proofErr w:type="gramEnd"/>
      <w:r>
        <w:rPr>
          <w:rFonts w:ascii="Times New Roman" w:eastAsia="宋体" w:hAnsi="Times New Roman" w:cs="Times New Roman" w:hint="eastAsia"/>
          <w:sz w:val="24"/>
          <w:szCs w:val="28"/>
        </w:rPr>
        <w:t>时间和</w:t>
      </w:r>
      <w:r w:rsidRPr="000210DD">
        <w:rPr>
          <w:rFonts w:ascii="Times New Roman" w:eastAsia="宋体" w:hAnsi="Times New Roman" w:cs="Times New Roman"/>
          <w:sz w:val="24"/>
          <w:szCs w:val="28"/>
        </w:rPr>
        <w:t>等待时间组成，取九个工人中工作时间最长的总工作时间作为完成所有</w:t>
      </w:r>
      <w:proofErr w:type="gramStart"/>
      <w:r w:rsidRPr="000210DD">
        <w:rPr>
          <w:rFonts w:ascii="Times New Roman" w:eastAsia="宋体" w:hAnsi="Times New Roman" w:cs="Times New Roman"/>
          <w:sz w:val="24"/>
          <w:szCs w:val="28"/>
        </w:rPr>
        <w:t>拣货任务</w:t>
      </w:r>
      <w:proofErr w:type="gramEnd"/>
      <w:r w:rsidRPr="000210DD">
        <w:rPr>
          <w:rFonts w:ascii="Times New Roman" w:eastAsia="宋体" w:hAnsi="Times New Roman" w:cs="Times New Roman"/>
          <w:sz w:val="24"/>
          <w:szCs w:val="28"/>
        </w:rPr>
        <w:t>单的时间点，加上复核打包时间，最后的出库总时间为</w:t>
      </w:r>
      <w:r w:rsidRPr="000210DD">
        <w:rPr>
          <w:rFonts w:ascii="Times New Roman" w:eastAsia="宋体" w:hAnsi="Times New Roman" w:cs="Times New Roman"/>
          <w:sz w:val="24"/>
          <w:szCs w:val="28"/>
        </w:rPr>
        <w:t>2718.733s</w:t>
      </w:r>
    </w:p>
    <w:p w14:paraId="4F82B34C" w14:textId="77777777" w:rsidR="00AB6909" w:rsidRPr="000210DD" w:rsidRDefault="00AB6909" w:rsidP="00AB6909">
      <w:pPr>
        <w:adjustRightInd w:val="0"/>
        <w:snapToGrid w:val="0"/>
        <w:ind w:firstLineChars="200" w:firstLine="482"/>
        <w:rPr>
          <w:rFonts w:ascii="Times New Roman" w:eastAsia="宋体" w:hAnsi="Times New Roman" w:cs="Times New Roman"/>
          <w:sz w:val="24"/>
          <w:szCs w:val="28"/>
        </w:rPr>
      </w:pPr>
      <w:r w:rsidRPr="000210DD">
        <w:rPr>
          <w:rFonts w:ascii="Times New Roman" w:eastAsia="宋体" w:hAnsi="Times New Roman" w:cs="Times New Roman"/>
          <w:b/>
          <w:bCs/>
          <w:sz w:val="24"/>
          <w:szCs w:val="28"/>
        </w:rPr>
        <w:t>针对增添复核台对出库总时间的影响评估，</w:t>
      </w:r>
      <w:r w:rsidRPr="000210DD">
        <w:rPr>
          <w:rFonts w:ascii="Times New Roman" w:eastAsia="宋体" w:hAnsi="Times New Roman" w:cs="Times New Roman"/>
          <w:sz w:val="24"/>
          <w:szCs w:val="28"/>
        </w:rPr>
        <w:t>为了简化计算，我们选择距离原有</w:t>
      </w:r>
      <w:proofErr w:type="gramStart"/>
      <w:r w:rsidRPr="000210DD">
        <w:rPr>
          <w:rFonts w:ascii="Times New Roman" w:eastAsia="宋体" w:hAnsi="Times New Roman" w:cs="Times New Roman"/>
          <w:sz w:val="24"/>
          <w:szCs w:val="28"/>
        </w:rPr>
        <w:t>复核台</w:t>
      </w:r>
      <w:proofErr w:type="gramEnd"/>
      <w:r w:rsidRPr="000210DD">
        <w:rPr>
          <w:rFonts w:ascii="Times New Roman" w:eastAsia="宋体" w:hAnsi="Times New Roman" w:cs="Times New Roman"/>
          <w:sz w:val="24"/>
          <w:szCs w:val="28"/>
        </w:rPr>
        <w:t>较近的两个</w:t>
      </w:r>
      <w:proofErr w:type="gramStart"/>
      <w:r w:rsidRPr="000210DD">
        <w:rPr>
          <w:rFonts w:ascii="Times New Roman" w:eastAsia="宋体" w:hAnsi="Times New Roman" w:cs="Times New Roman"/>
          <w:sz w:val="24"/>
          <w:szCs w:val="28"/>
        </w:rPr>
        <w:t>复核台</w:t>
      </w:r>
      <w:proofErr w:type="gramEnd"/>
      <w:r w:rsidRPr="000210DD">
        <w:rPr>
          <w:rFonts w:ascii="Times New Roman" w:eastAsia="宋体" w:hAnsi="Times New Roman" w:cs="Times New Roman"/>
          <w:sz w:val="24"/>
          <w:szCs w:val="28"/>
        </w:rPr>
        <w:t>FH02</w:t>
      </w:r>
      <w:r w:rsidRPr="000210DD">
        <w:rPr>
          <w:rFonts w:ascii="Times New Roman" w:eastAsia="宋体" w:hAnsi="Times New Roman" w:cs="Times New Roman"/>
          <w:sz w:val="24"/>
          <w:szCs w:val="28"/>
        </w:rPr>
        <w:t>和</w:t>
      </w:r>
      <w:r w:rsidRPr="000210DD">
        <w:rPr>
          <w:rFonts w:ascii="Times New Roman" w:eastAsia="宋体" w:hAnsi="Times New Roman" w:cs="Times New Roman"/>
          <w:sz w:val="24"/>
          <w:szCs w:val="28"/>
        </w:rPr>
        <w:t>FH11</w:t>
      </w:r>
      <w:r w:rsidRPr="000210DD">
        <w:rPr>
          <w:rFonts w:ascii="Times New Roman" w:eastAsia="宋体" w:hAnsi="Times New Roman" w:cs="Times New Roman"/>
          <w:sz w:val="24"/>
          <w:szCs w:val="28"/>
        </w:rPr>
        <w:t>与较远的一个</w:t>
      </w:r>
      <w:proofErr w:type="gramStart"/>
      <w:r w:rsidRPr="000210DD">
        <w:rPr>
          <w:rFonts w:ascii="Times New Roman" w:eastAsia="宋体" w:hAnsi="Times New Roman" w:cs="Times New Roman"/>
          <w:sz w:val="24"/>
          <w:szCs w:val="28"/>
        </w:rPr>
        <w:t>复核台</w:t>
      </w:r>
      <w:proofErr w:type="gramEnd"/>
      <w:r w:rsidRPr="000210DD">
        <w:rPr>
          <w:rFonts w:ascii="Times New Roman" w:eastAsia="宋体" w:hAnsi="Times New Roman" w:cs="Times New Roman"/>
          <w:sz w:val="24"/>
          <w:szCs w:val="28"/>
        </w:rPr>
        <w:t>FH08</w:t>
      </w:r>
      <w:r>
        <w:rPr>
          <w:rFonts w:ascii="Times New Roman" w:eastAsia="宋体" w:hAnsi="Times New Roman" w:cs="Times New Roman" w:hint="eastAsia"/>
          <w:sz w:val="24"/>
          <w:szCs w:val="28"/>
        </w:rPr>
        <w:t>进行分析。可以计算得到新添</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的位置对于出库总时间的影响，新添一个较远的复核台对降低出库总时间的帮助比新添一个较近的</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大，新添较远</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的利用率相比于较近</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利用率也要高。</w:t>
      </w:r>
    </w:p>
    <w:p w14:paraId="642540B3" w14:textId="77777777" w:rsidR="00AB6909" w:rsidRDefault="00AB6909" w:rsidP="00AB6909">
      <w:pPr>
        <w:adjustRightInd w:val="0"/>
        <w:snapToGrid w:val="0"/>
        <w:ind w:firstLineChars="200" w:firstLine="482"/>
        <w:rPr>
          <w:rFonts w:ascii="宋体" w:eastAsia="宋体" w:hAnsi="宋体" w:cs="Times New Roman"/>
          <w:sz w:val="24"/>
          <w:szCs w:val="28"/>
        </w:rPr>
      </w:pPr>
      <w:r w:rsidRPr="000210DD">
        <w:rPr>
          <w:rFonts w:ascii="Times New Roman" w:eastAsia="宋体" w:hAnsi="Times New Roman" w:cs="Times New Roman"/>
          <w:b/>
          <w:bCs/>
          <w:sz w:val="24"/>
          <w:szCs w:val="28"/>
        </w:rPr>
        <w:t>针对</w:t>
      </w:r>
      <w:r>
        <w:rPr>
          <w:rFonts w:ascii="Times New Roman" w:eastAsia="宋体" w:hAnsi="Times New Roman" w:cs="Times New Roman" w:hint="eastAsia"/>
          <w:b/>
          <w:bCs/>
          <w:sz w:val="24"/>
          <w:szCs w:val="28"/>
        </w:rPr>
        <w:t>仓库商品摆放提出建议</w:t>
      </w:r>
      <w:r w:rsidRPr="000210DD">
        <w:rPr>
          <w:rFonts w:ascii="Times New Roman" w:eastAsia="宋体" w:hAnsi="Times New Roman" w:cs="Times New Roman"/>
          <w:b/>
          <w:bCs/>
          <w:sz w:val="24"/>
          <w:szCs w:val="28"/>
        </w:rPr>
        <w:t>，</w:t>
      </w:r>
      <w:r>
        <w:rPr>
          <w:rFonts w:ascii="Times New Roman" w:eastAsia="宋体" w:hAnsi="Times New Roman" w:cs="Times New Roman" w:hint="eastAsia"/>
          <w:sz w:val="24"/>
          <w:szCs w:val="28"/>
        </w:rPr>
        <w:t>为了减少</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的行走距离，同时也要避免</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在拥挤在同一个货架前，需要改变仓库商品的摆放方式。我们通过商品在任务单中出现的频率，计算出商品的畅销程度，再通过货架中部的</w:t>
      </w:r>
      <w:proofErr w:type="gramStart"/>
      <w:r>
        <w:rPr>
          <w:rFonts w:ascii="Times New Roman" w:eastAsia="宋体" w:hAnsi="Times New Roman" w:cs="Times New Roman" w:hint="eastAsia"/>
          <w:sz w:val="24"/>
          <w:szCs w:val="28"/>
        </w:rPr>
        <w:t>货格到各个复核台</w:t>
      </w:r>
      <w:proofErr w:type="gramEnd"/>
      <w:r>
        <w:rPr>
          <w:rFonts w:ascii="Times New Roman" w:eastAsia="宋体" w:hAnsi="Times New Roman" w:cs="Times New Roman" w:hint="eastAsia"/>
          <w:sz w:val="24"/>
          <w:szCs w:val="28"/>
        </w:rPr>
        <w:t>的平均距离，进行排序</w:t>
      </w:r>
      <w:r>
        <w:rPr>
          <w:rFonts w:ascii="宋体" w:eastAsia="宋体" w:hAnsi="宋体" w:cs="Times New Roman" w:hint="eastAsia"/>
          <w:sz w:val="24"/>
          <w:szCs w:val="28"/>
        </w:rPr>
        <w:t>，最畅销商品放在最离</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最近的货架，并按顺序依次放置商品</w:t>
      </w:r>
    </w:p>
    <w:p w14:paraId="043007EB" w14:textId="77777777" w:rsidR="00AB6909" w:rsidRPr="00393C2A" w:rsidRDefault="00AB6909" w:rsidP="00AB6909">
      <w:pPr>
        <w:widowControl/>
        <w:adjustRightInd w:val="0"/>
        <w:snapToGrid w:val="0"/>
        <w:jc w:val="left"/>
        <w:rPr>
          <w:rFonts w:ascii="黑体" w:eastAsia="黑体" w:hAnsi="黑体" w:cs="Times New Roman"/>
          <w:sz w:val="24"/>
          <w:szCs w:val="24"/>
        </w:rPr>
      </w:pPr>
      <w:r w:rsidRPr="00393C2A">
        <w:rPr>
          <w:rFonts w:ascii="黑体" w:eastAsia="黑体" w:hAnsi="黑体" w:cs="Times New Roman" w:hint="eastAsia"/>
          <w:sz w:val="24"/>
          <w:szCs w:val="28"/>
        </w:rPr>
        <w:t>关键词</w:t>
      </w:r>
      <w:r>
        <w:rPr>
          <w:rFonts w:ascii="黑体" w:eastAsia="黑体" w:hAnsi="黑体" w:cs="Times New Roman" w:hint="eastAsia"/>
          <w:sz w:val="24"/>
          <w:szCs w:val="28"/>
        </w:rPr>
        <w:t xml:space="preserve">： </w:t>
      </w:r>
      <w:r>
        <w:rPr>
          <w:rFonts w:ascii="黑体" w:eastAsia="黑体" w:hAnsi="黑体" w:cs="Times New Roman"/>
          <w:sz w:val="24"/>
          <w:szCs w:val="28"/>
        </w:rPr>
        <w:t xml:space="preserve">   </w:t>
      </w:r>
      <w:r>
        <w:rPr>
          <w:rFonts w:ascii="黑体" w:eastAsia="黑体" w:hAnsi="黑体" w:cs="Times New Roman" w:hint="eastAsia"/>
          <w:sz w:val="24"/>
          <w:szCs w:val="28"/>
        </w:rPr>
        <w:t xml:space="preserve">曼哈顿距离 </w:t>
      </w:r>
      <w:r>
        <w:rPr>
          <w:rFonts w:ascii="黑体" w:eastAsia="黑体" w:hAnsi="黑体" w:cs="Times New Roman"/>
          <w:sz w:val="24"/>
          <w:szCs w:val="28"/>
        </w:rPr>
        <w:t xml:space="preserve">   </w:t>
      </w:r>
      <w:r>
        <w:rPr>
          <w:rFonts w:ascii="黑体" w:eastAsia="黑体" w:hAnsi="黑体" w:cs="Times New Roman" w:hint="eastAsia"/>
          <w:sz w:val="24"/>
          <w:szCs w:val="28"/>
        </w:rPr>
        <w:t xml:space="preserve">遗传算法 </w:t>
      </w:r>
      <w:r>
        <w:rPr>
          <w:rFonts w:ascii="黑体" w:eastAsia="黑体" w:hAnsi="黑体" w:cs="Times New Roman"/>
          <w:sz w:val="24"/>
          <w:szCs w:val="28"/>
        </w:rPr>
        <w:t xml:space="preserve">   </w:t>
      </w:r>
      <w:r>
        <w:rPr>
          <w:rFonts w:ascii="黑体" w:eastAsia="黑体" w:hAnsi="黑体" w:cs="Times New Roman" w:hint="eastAsia"/>
          <w:sz w:val="24"/>
          <w:szCs w:val="28"/>
        </w:rPr>
        <w:t xml:space="preserve">工作时间 </w:t>
      </w:r>
      <w:r>
        <w:rPr>
          <w:rFonts w:ascii="黑体" w:eastAsia="黑体" w:hAnsi="黑体" w:cs="Times New Roman"/>
          <w:sz w:val="24"/>
          <w:szCs w:val="28"/>
        </w:rPr>
        <w:t xml:space="preserve">   </w:t>
      </w:r>
      <w:r>
        <w:rPr>
          <w:rFonts w:ascii="黑体" w:eastAsia="黑体" w:hAnsi="黑体" w:cs="Times New Roman" w:hint="eastAsia"/>
          <w:sz w:val="24"/>
          <w:szCs w:val="28"/>
        </w:rPr>
        <w:t>路径优化</w:t>
      </w:r>
    </w:p>
    <w:p w14:paraId="41AC83A2" w14:textId="49101F8B"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lastRenderedPageBreak/>
        <w:t>一</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问题重述</w:t>
      </w:r>
    </w:p>
    <w:p w14:paraId="1242BFB6" w14:textId="77777777" w:rsidR="00AB6909" w:rsidRPr="00492CAC" w:rsidRDefault="00AB6909" w:rsidP="00AB6909">
      <w:pPr>
        <w:adjustRightInd w:val="0"/>
        <w:snapToGrid w:val="0"/>
        <w:rPr>
          <w:rFonts w:ascii="黑体" w:eastAsia="黑体" w:hAnsi="黑体" w:cs="Times New Roman"/>
          <w:sz w:val="24"/>
          <w:szCs w:val="24"/>
        </w:rPr>
      </w:pPr>
      <w:r w:rsidRPr="00492CAC">
        <w:rPr>
          <w:rFonts w:ascii="黑体" w:eastAsia="黑体" w:hAnsi="黑体" w:cs="Times New Roman" w:hint="eastAsia"/>
          <w:sz w:val="24"/>
          <w:szCs w:val="24"/>
        </w:rPr>
        <w:t>1.1</w:t>
      </w:r>
      <w:r w:rsidRPr="00492CAC">
        <w:rPr>
          <w:rFonts w:ascii="黑体" w:eastAsia="黑体" w:hAnsi="黑体" w:cs="Times New Roman"/>
          <w:sz w:val="24"/>
          <w:szCs w:val="24"/>
        </w:rPr>
        <w:t xml:space="preserve"> </w:t>
      </w:r>
      <w:r w:rsidRPr="00492CAC">
        <w:rPr>
          <w:rFonts w:ascii="黑体" w:eastAsia="黑体" w:hAnsi="黑体" w:cs="Times New Roman" w:hint="eastAsia"/>
          <w:sz w:val="24"/>
          <w:szCs w:val="24"/>
        </w:rPr>
        <w:t>问题背景</w:t>
      </w:r>
    </w:p>
    <w:p w14:paraId="25C16523" w14:textId="47C37CCC" w:rsidR="00AB6909" w:rsidRDefault="006F0AD7"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随着技术的发展，机器人替代了很多原本需要人力操作的事情，</w:t>
      </w:r>
      <w:r w:rsidR="00855380">
        <w:rPr>
          <w:rFonts w:ascii="宋体" w:eastAsia="宋体" w:hAnsi="宋体" w:cs="Times New Roman" w:hint="eastAsia"/>
          <w:sz w:val="24"/>
          <w:szCs w:val="24"/>
        </w:rPr>
        <w:t>这</w:t>
      </w:r>
      <w:r>
        <w:rPr>
          <w:rFonts w:ascii="宋体" w:eastAsia="宋体" w:hAnsi="宋体" w:cs="Times New Roman" w:hint="eastAsia"/>
          <w:sz w:val="24"/>
          <w:szCs w:val="24"/>
        </w:rPr>
        <w:t>大大节约了人力成本</w:t>
      </w:r>
      <w:r w:rsidR="00AB6909">
        <w:rPr>
          <w:rFonts w:ascii="宋体" w:eastAsia="宋体" w:hAnsi="宋体" w:cs="Times New Roman" w:hint="eastAsia"/>
          <w:sz w:val="24"/>
          <w:szCs w:val="24"/>
        </w:rPr>
        <w:t>。</w:t>
      </w:r>
      <w:r>
        <w:rPr>
          <w:rFonts w:ascii="宋体" w:eastAsia="宋体" w:hAnsi="宋体" w:cs="Times New Roman" w:hint="eastAsia"/>
          <w:sz w:val="24"/>
          <w:szCs w:val="24"/>
        </w:rPr>
        <w:t>由于机器人</w:t>
      </w:r>
      <w:r w:rsidR="00855380">
        <w:rPr>
          <w:rFonts w:ascii="宋体" w:eastAsia="宋体" w:hAnsi="宋体" w:cs="Times New Roman" w:hint="eastAsia"/>
          <w:sz w:val="24"/>
          <w:szCs w:val="24"/>
        </w:rPr>
        <w:t>的</w:t>
      </w:r>
      <w:r>
        <w:rPr>
          <w:rFonts w:ascii="宋体" w:eastAsia="宋体" w:hAnsi="宋体" w:cs="Times New Roman" w:hint="eastAsia"/>
          <w:sz w:val="24"/>
          <w:szCs w:val="24"/>
        </w:rPr>
        <w:t>迅速发展，路径规划问题也变成如今的热门问题。</w:t>
      </w:r>
      <w:r w:rsidR="00855380">
        <w:rPr>
          <w:rFonts w:ascii="宋体" w:eastAsia="宋体" w:hAnsi="宋体" w:cs="Times New Roman" w:hint="eastAsia"/>
          <w:sz w:val="24"/>
          <w:szCs w:val="24"/>
        </w:rPr>
        <w:t>进行</w:t>
      </w:r>
      <w:r>
        <w:rPr>
          <w:rFonts w:ascii="宋体" w:eastAsia="宋体" w:hAnsi="宋体" w:cs="Times New Roman" w:hint="eastAsia"/>
          <w:sz w:val="24"/>
          <w:szCs w:val="24"/>
        </w:rPr>
        <w:t>路径规划是一</w:t>
      </w:r>
      <w:r w:rsidR="00855380">
        <w:rPr>
          <w:rFonts w:ascii="宋体" w:eastAsia="宋体" w:hAnsi="宋体" w:cs="Times New Roman" w:hint="eastAsia"/>
          <w:sz w:val="24"/>
          <w:szCs w:val="24"/>
        </w:rPr>
        <w:t>项</w:t>
      </w:r>
      <w:r>
        <w:rPr>
          <w:rFonts w:ascii="宋体" w:eastAsia="宋体" w:hAnsi="宋体" w:cs="Times New Roman" w:hint="eastAsia"/>
          <w:sz w:val="24"/>
          <w:szCs w:val="24"/>
        </w:rPr>
        <w:t>在一定的</w:t>
      </w:r>
      <w:r w:rsidR="00754275">
        <w:rPr>
          <w:rFonts w:ascii="宋体" w:eastAsia="宋体" w:hAnsi="宋体" w:cs="Times New Roman" w:hint="eastAsia"/>
          <w:sz w:val="24"/>
          <w:szCs w:val="24"/>
        </w:rPr>
        <w:t>限制</w:t>
      </w:r>
      <w:r>
        <w:rPr>
          <w:rFonts w:ascii="宋体" w:eastAsia="宋体" w:hAnsi="宋体" w:cs="Times New Roman" w:hint="eastAsia"/>
          <w:sz w:val="24"/>
          <w:szCs w:val="24"/>
        </w:rPr>
        <w:t>下，</w:t>
      </w:r>
      <w:r w:rsidR="00603279">
        <w:rPr>
          <w:rFonts w:ascii="宋体" w:eastAsia="宋体" w:hAnsi="宋体" w:cs="Times New Roman" w:hint="eastAsia"/>
          <w:sz w:val="24"/>
          <w:szCs w:val="24"/>
        </w:rPr>
        <w:t>使</w:t>
      </w:r>
      <w:r w:rsidR="00855380">
        <w:rPr>
          <w:rFonts w:ascii="宋体" w:eastAsia="宋体" w:hAnsi="宋体" w:cs="Times New Roman" w:hint="eastAsia"/>
          <w:sz w:val="24"/>
          <w:szCs w:val="24"/>
        </w:rPr>
        <w:t>机器人</w:t>
      </w:r>
      <w:r>
        <w:rPr>
          <w:rFonts w:ascii="宋体" w:eastAsia="宋体" w:hAnsi="宋体" w:cs="Times New Roman" w:hint="eastAsia"/>
          <w:sz w:val="24"/>
          <w:szCs w:val="24"/>
        </w:rPr>
        <w:t>合理地规避空间中出现的障碍遮挡物，</w:t>
      </w:r>
      <w:r w:rsidR="00855380">
        <w:rPr>
          <w:rFonts w:ascii="宋体" w:eastAsia="宋体" w:hAnsi="宋体" w:cs="Times New Roman" w:hint="eastAsia"/>
          <w:sz w:val="24"/>
          <w:szCs w:val="24"/>
        </w:rPr>
        <w:t>并且</w:t>
      </w:r>
      <w:r>
        <w:rPr>
          <w:rFonts w:ascii="宋体" w:eastAsia="宋体" w:hAnsi="宋体" w:cs="Times New Roman" w:hint="eastAsia"/>
          <w:sz w:val="24"/>
          <w:szCs w:val="24"/>
        </w:rPr>
        <w:t>顺利</w:t>
      </w:r>
      <w:r w:rsidR="00855380">
        <w:rPr>
          <w:rFonts w:ascii="宋体" w:eastAsia="宋体" w:hAnsi="宋体" w:cs="Times New Roman" w:hint="eastAsia"/>
          <w:sz w:val="24"/>
          <w:szCs w:val="24"/>
        </w:rPr>
        <w:t>从起点</w:t>
      </w:r>
      <w:r>
        <w:rPr>
          <w:rFonts w:ascii="宋体" w:eastAsia="宋体" w:hAnsi="宋体" w:cs="Times New Roman" w:hint="eastAsia"/>
          <w:sz w:val="24"/>
          <w:szCs w:val="24"/>
        </w:rPr>
        <w:t>到达终点的</w:t>
      </w:r>
      <w:r w:rsidR="00855380">
        <w:rPr>
          <w:rFonts w:ascii="宋体" w:eastAsia="宋体" w:hAnsi="宋体" w:cs="Times New Roman" w:hint="eastAsia"/>
          <w:sz w:val="24"/>
          <w:szCs w:val="24"/>
        </w:rPr>
        <w:t>工作</w:t>
      </w:r>
      <w:r>
        <w:rPr>
          <w:rFonts w:ascii="宋体" w:eastAsia="宋体" w:hAnsi="宋体" w:cs="Times New Roman" w:hint="eastAsia"/>
          <w:sz w:val="24"/>
          <w:szCs w:val="24"/>
        </w:rPr>
        <w:t>。</w:t>
      </w:r>
    </w:p>
    <w:p w14:paraId="0751B627" w14:textId="5FF7FD76" w:rsidR="00AB6909" w:rsidRDefault="00F976A7"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对机器人</w:t>
      </w:r>
      <w:r w:rsidR="00603279">
        <w:rPr>
          <w:rFonts w:ascii="宋体" w:eastAsia="宋体" w:hAnsi="宋体" w:cs="Times New Roman" w:hint="eastAsia"/>
          <w:sz w:val="24"/>
          <w:szCs w:val="24"/>
        </w:rPr>
        <w:t>所处的空间</w:t>
      </w:r>
      <w:r>
        <w:rPr>
          <w:rFonts w:ascii="宋体" w:eastAsia="宋体" w:hAnsi="宋体" w:cs="Times New Roman" w:hint="eastAsia"/>
          <w:sz w:val="24"/>
          <w:szCs w:val="24"/>
        </w:rPr>
        <w:t>栅格化，机器人每次只能够行进到相邻的栅格，允许对角线间的行走。在栅格空间中置放了很多障碍物，机器人需要规避开障碍物行进到规定的终点</w:t>
      </w:r>
      <w:r w:rsidR="00AB6909">
        <w:rPr>
          <w:rFonts w:ascii="宋体" w:eastAsia="宋体" w:hAnsi="宋体" w:cs="Times New Roman" w:hint="eastAsia"/>
          <w:sz w:val="24"/>
          <w:szCs w:val="24"/>
        </w:rPr>
        <w:t>。</w:t>
      </w:r>
    </w:p>
    <w:p w14:paraId="64C59FC0" w14:textId="77777777" w:rsidR="00AB6909" w:rsidRDefault="00AB6909" w:rsidP="00AB6909">
      <w:pPr>
        <w:adjustRightInd w:val="0"/>
        <w:snapToGrid w:val="0"/>
        <w:rPr>
          <w:rFonts w:ascii="黑体" w:eastAsia="黑体" w:hAnsi="黑体" w:cs="Times New Roman"/>
          <w:sz w:val="24"/>
          <w:szCs w:val="24"/>
        </w:rPr>
      </w:pPr>
      <w:r w:rsidRPr="00492CAC">
        <w:rPr>
          <w:rFonts w:ascii="黑体" w:eastAsia="黑体" w:hAnsi="黑体" w:cs="Times New Roman" w:hint="eastAsia"/>
          <w:sz w:val="24"/>
          <w:szCs w:val="24"/>
        </w:rPr>
        <w:t>1.2</w:t>
      </w:r>
      <w:r>
        <w:rPr>
          <w:rFonts w:ascii="黑体" w:eastAsia="黑体" w:hAnsi="黑体" w:cs="Times New Roman"/>
          <w:sz w:val="24"/>
          <w:szCs w:val="24"/>
        </w:rPr>
        <w:t xml:space="preserve"> </w:t>
      </w:r>
      <w:r>
        <w:rPr>
          <w:rFonts w:ascii="黑体" w:eastAsia="黑体" w:hAnsi="黑体" w:cs="Times New Roman" w:hint="eastAsia"/>
          <w:sz w:val="24"/>
          <w:szCs w:val="24"/>
        </w:rPr>
        <w:t>问题提出</w:t>
      </w:r>
    </w:p>
    <w:p w14:paraId="0C8E81B0" w14:textId="346206F7" w:rsidR="00AB6909" w:rsidRDefault="00AB6909" w:rsidP="00AB6909">
      <w:pPr>
        <w:adjustRightInd w:val="0"/>
        <w:snapToGrid w:val="0"/>
        <w:ind w:firstLine="480"/>
        <w:rPr>
          <w:rFonts w:ascii="Times New Roman" w:eastAsia="宋体" w:hAnsi="Times New Roman" w:cs="Times New Roman"/>
          <w:sz w:val="24"/>
          <w:szCs w:val="24"/>
        </w:rPr>
      </w:pPr>
      <w:r>
        <w:rPr>
          <w:rFonts w:ascii="黑体" w:eastAsia="黑体" w:hAnsi="黑体" w:cs="Times New Roman" w:hint="eastAsia"/>
          <w:sz w:val="24"/>
          <w:szCs w:val="24"/>
        </w:rPr>
        <w:t>问题</w:t>
      </w:r>
      <w:proofErr w:type="gramStart"/>
      <w:r>
        <w:rPr>
          <w:rFonts w:ascii="黑体" w:eastAsia="黑体" w:hAnsi="黑体" w:cs="Times New Roman" w:hint="eastAsia"/>
          <w:sz w:val="24"/>
          <w:szCs w:val="24"/>
        </w:rPr>
        <w:t>一</w:t>
      </w:r>
      <w:proofErr w:type="gramEnd"/>
      <w:r>
        <w:rPr>
          <w:rFonts w:ascii="黑体" w:eastAsia="黑体" w:hAnsi="黑体" w:cs="Times New Roman" w:hint="eastAsia"/>
          <w:sz w:val="24"/>
          <w:szCs w:val="24"/>
        </w:rPr>
        <w:t>：</w:t>
      </w:r>
      <w:r w:rsidR="00F976A7">
        <w:rPr>
          <w:rFonts w:ascii="宋体" w:eastAsia="宋体" w:hAnsi="宋体" w:cs="Times New Roman" w:hint="eastAsia"/>
          <w:sz w:val="24"/>
          <w:szCs w:val="24"/>
        </w:rPr>
        <w:t>给出栅格空间中明确的出发点(</w:t>
      </w:r>
      <w:r w:rsidR="00F976A7">
        <w:rPr>
          <w:rFonts w:ascii="宋体" w:eastAsia="宋体" w:hAnsi="宋体" w:cs="Times New Roman"/>
          <w:sz w:val="24"/>
          <w:szCs w:val="24"/>
        </w:rPr>
        <w:t>S)</w:t>
      </w:r>
      <w:r w:rsidR="00F976A7">
        <w:rPr>
          <w:rFonts w:ascii="宋体" w:eastAsia="宋体" w:hAnsi="宋体" w:cs="Times New Roman" w:hint="eastAsia"/>
          <w:sz w:val="24"/>
          <w:szCs w:val="24"/>
        </w:rPr>
        <w:t>和终点(</w:t>
      </w:r>
      <w:r w:rsidR="00F976A7">
        <w:rPr>
          <w:rFonts w:ascii="宋体" w:eastAsia="宋体" w:hAnsi="宋体" w:cs="Times New Roman"/>
          <w:sz w:val="24"/>
          <w:szCs w:val="24"/>
        </w:rPr>
        <w:t>D),</w:t>
      </w:r>
      <w:r w:rsidR="00F976A7">
        <w:rPr>
          <w:rFonts w:ascii="宋体" w:eastAsia="宋体" w:hAnsi="宋体" w:cs="Times New Roman" w:hint="eastAsia"/>
          <w:sz w:val="24"/>
          <w:szCs w:val="24"/>
        </w:rPr>
        <w:t>并在栅格中放置黑色的障碍物</w:t>
      </w:r>
      <w:r w:rsidR="006D41A0">
        <w:rPr>
          <w:rFonts w:ascii="宋体" w:eastAsia="宋体" w:hAnsi="宋体" w:cs="Times New Roman" w:hint="eastAsia"/>
          <w:sz w:val="24"/>
          <w:szCs w:val="24"/>
        </w:rPr>
        <w:t>，这些障碍物的具体位置机器人在出发之前已经知晓，即机器人在出发前知道栅格地图的全貌信息</w:t>
      </w:r>
      <w:r w:rsidRPr="00C01B05">
        <w:rPr>
          <w:rFonts w:ascii="Times New Roman" w:eastAsia="宋体" w:hAnsi="Times New Roman" w:cs="Times New Roman"/>
          <w:sz w:val="24"/>
          <w:szCs w:val="24"/>
        </w:rPr>
        <w:t>。</w:t>
      </w:r>
      <w:r w:rsidR="006D41A0" w:rsidRPr="006D41A0">
        <w:rPr>
          <w:rFonts w:ascii="Times New Roman" w:eastAsia="宋体" w:hAnsi="Times New Roman" w:cs="Times New Roman" w:hint="eastAsia"/>
          <w:b/>
          <w:bCs/>
          <w:sz w:val="24"/>
          <w:szCs w:val="24"/>
        </w:rPr>
        <w:t>问题一</w:t>
      </w:r>
      <w:r w:rsidR="006D41A0">
        <w:rPr>
          <w:rFonts w:ascii="Times New Roman" w:eastAsia="宋体" w:hAnsi="Times New Roman" w:cs="Times New Roman" w:hint="eastAsia"/>
          <w:sz w:val="24"/>
          <w:szCs w:val="24"/>
        </w:rPr>
        <w:t>中分两种情况，第一种情况是障碍物是规则的，即障碍物占</w:t>
      </w:r>
      <w:r w:rsidR="00603279">
        <w:rPr>
          <w:rFonts w:ascii="Times New Roman" w:eastAsia="宋体" w:hAnsi="Times New Roman" w:cs="Times New Roman" w:hint="eastAsia"/>
          <w:sz w:val="24"/>
          <w:szCs w:val="24"/>
        </w:rPr>
        <w:t>据</w:t>
      </w:r>
      <w:r w:rsidR="006D41A0">
        <w:rPr>
          <w:rFonts w:ascii="Times New Roman" w:eastAsia="宋体" w:hAnsi="Times New Roman" w:cs="Times New Roman" w:hint="eastAsia"/>
          <w:sz w:val="24"/>
          <w:szCs w:val="24"/>
        </w:rPr>
        <w:t>栅格</w:t>
      </w:r>
      <w:r w:rsidR="00603279">
        <w:rPr>
          <w:rFonts w:ascii="Times New Roman" w:eastAsia="宋体" w:hAnsi="Times New Roman" w:cs="Times New Roman" w:hint="eastAsia"/>
          <w:sz w:val="24"/>
          <w:szCs w:val="24"/>
        </w:rPr>
        <w:t>的面积为</w:t>
      </w:r>
      <w:r w:rsidR="00603279">
        <w:rPr>
          <w:rFonts w:ascii="Times New Roman" w:eastAsia="宋体" w:hAnsi="Times New Roman" w:cs="Times New Roman" w:hint="eastAsia"/>
          <w:sz w:val="24"/>
          <w:szCs w:val="24"/>
        </w:rPr>
        <w:t>0%</w:t>
      </w:r>
      <w:r w:rsidR="00603279">
        <w:rPr>
          <w:rFonts w:ascii="Times New Roman" w:eastAsia="宋体" w:hAnsi="Times New Roman" w:cs="Times New Roman" w:hint="eastAsia"/>
          <w:sz w:val="24"/>
          <w:szCs w:val="24"/>
        </w:rPr>
        <w:t>或</w:t>
      </w:r>
      <w:r w:rsidR="00603279">
        <w:rPr>
          <w:rFonts w:ascii="Times New Roman" w:eastAsia="宋体" w:hAnsi="Times New Roman" w:cs="Times New Roman" w:hint="eastAsia"/>
          <w:sz w:val="24"/>
          <w:szCs w:val="24"/>
        </w:rPr>
        <w:t>1</w:t>
      </w:r>
      <w:r w:rsidR="00603279">
        <w:rPr>
          <w:rFonts w:ascii="Times New Roman" w:eastAsia="宋体" w:hAnsi="Times New Roman" w:cs="Times New Roman"/>
          <w:sz w:val="24"/>
          <w:szCs w:val="24"/>
        </w:rPr>
        <w:t>00</w:t>
      </w:r>
      <w:r w:rsidR="00603279">
        <w:rPr>
          <w:rFonts w:ascii="Times New Roman" w:eastAsia="宋体" w:hAnsi="Times New Roman" w:cs="Times New Roman" w:hint="eastAsia"/>
          <w:sz w:val="24"/>
          <w:szCs w:val="24"/>
        </w:rPr>
        <w:t>%</w:t>
      </w:r>
      <w:r w:rsidR="006D41A0">
        <w:rPr>
          <w:rFonts w:ascii="Times New Roman" w:eastAsia="宋体" w:hAnsi="Times New Roman" w:cs="Times New Roman" w:hint="eastAsia"/>
          <w:sz w:val="24"/>
          <w:szCs w:val="24"/>
        </w:rPr>
        <w:t>，机器人需要经过合理的路径规划，避开障碍物以</w:t>
      </w:r>
      <w:r w:rsidR="00DC3E5C">
        <w:rPr>
          <w:rFonts w:ascii="Times New Roman" w:eastAsia="宋体" w:hAnsi="Times New Roman" w:cs="Times New Roman" w:hint="eastAsia"/>
          <w:sz w:val="24"/>
          <w:szCs w:val="24"/>
        </w:rPr>
        <w:t>最优</w:t>
      </w:r>
      <w:r w:rsidR="006D41A0">
        <w:rPr>
          <w:rFonts w:ascii="Times New Roman" w:eastAsia="宋体" w:hAnsi="Times New Roman" w:cs="Times New Roman" w:hint="eastAsia"/>
          <w:sz w:val="24"/>
          <w:szCs w:val="24"/>
        </w:rPr>
        <w:t>的</w:t>
      </w:r>
      <w:r w:rsidR="00DC3E5C">
        <w:rPr>
          <w:rFonts w:ascii="Times New Roman" w:eastAsia="宋体" w:hAnsi="Times New Roman" w:cs="Times New Roman" w:hint="eastAsia"/>
          <w:sz w:val="24"/>
          <w:szCs w:val="24"/>
        </w:rPr>
        <w:t>行进</w:t>
      </w:r>
      <w:r w:rsidR="006D41A0">
        <w:rPr>
          <w:rFonts w:ascii="Times New Roman" w:eastAsia="宋体" w:hAnsi="Times New Roman" w:cs="Times New Roman" w:hint="eastAsia"/>
          <w:sz w:val="24"/>
          <w:szCs w:val="24"/>
        </w:rPr>
        <w:t>路</w:t>
      </w:r>
      <w:r w:rsidR="00DC3E5C">
        <w:rPr>
          <w:rFonts w:ascii="Times New Roman" w:eastAsia="宋体" w:hAnsi="Times New Roman" w:cs="Times New Roman" w:hint="eastAsia"/>
          <w:sz w:val="24"/>
          <w:szCs w:val="24"/>
        </w:rPr>
        <w:t>线</w:t>
      </w:r>
      <w:r w:rsidR="006D41A0">
        <w:rPr>
          <w:rFonts w:ascii="Times New Roman" w:eastAsia="宋体" w:hAnsi="Times New Roman" w:cs="Times New Roman" w:hint="eastAsia"/>
          <w:sz w:val="24"/>
          <w:szCs w:val="24"/>
        </w:rPr>
        <w:t>从</w:t>
      </w:r>
      <w:r w:rsidR="00BF5C18">
        <w:rPr>
          <w:rFonts w:ascii="Times New Roman" w:eastAsia="宋体" w:hAnsi="Times New Roman" w:cs="Times New Roman" w:hint="eastAsia"/>
          <w:sz w:val="24"/>
          <w:szCs w:val="24"/>
        </w:rPr>
        <w:t>起点</w:t>
      </w:r>
      <w:r w:rsidR="006D41A0">
        <w:rPr>
          <w:rFonts w:ascii="Times New Roman" w:eastAsia="宋体" w:hAnsi="Times New Roman" w:cs="Times New Roman" w:hint="eastAsia"/>
          <w:sz w:val="24"/>
          <w:szCs w:val="24"/>
        </w:rPr>
        <w:t>到终点；第二种情况是障碍物是不规则的，即障碍物随机分布在栅格地图中，可能呈椭圆，也可能呈三角形，</w:t>
      </w:r>
      <w:r w:rsidR="00026E52">
        <w:rPr>
          <w:rFonts w:ascii="Times New Roman" w:eastAsia="宋体" w:hAnsi="Times New Roman" w:cs="Times New Roman" w:hint="eastAsia"/>
          <w:sz w:val="24"/>
          <w:szCs w:val="24"/>
        </w:rPr>
        <w:t>甚至可能是完全不规则的图形，</w:t>
      </w:r>
      <w:r w:rsidR="00603279">
        <w:rPr>
          <w:rFonts w:ascii="Times New Roman" w:eastAsia="宋体" w:hAnsi="Times New Roman" w:cs="Times New Roman" w:hint="eastAsia"/>
          <w:sz w:val="24"/>
          <w:szCs w:val="24"/>
        </w:rPr>
        <w:t>即障碍物占据栅格的面积是</w:t>
      </w:r>
      <w:r w:rsidR="00603279">
        <w:rPr>
          <w:rFonts w:ascii="Times New Roman" w:eastAsia="宋体" w:hAnsi="Times New Roman" w:cs="Times New Roman" w:hint="eastAsia"/>
          <w:sz w:val="24"/>
          <w:szCs w:val="24"/>
        </w:rPr>
        <w:t>0%</w:t>
      </w:r>
      <w:r w:rsidR="00603279">
        <w:rPr>
          <w:rFonts w:ascii="Times New Roman" w:eastAsia="宋体" w:hAnsi="Times New Roman" w:cs="Times New Roman" w:hint="eastAsia"/>
          <w:sz w:val="24"/>
          <w:szCs w:val="24"/>
        </w:rPr>
        <w:t>至</w:t>
      </w:r>
      <w:r w:rsidR="00603279">
        <w:rPr>
          <w:rFonts w:ascii="Times New Roman" w:eastAsia="宋体" w:hAnsi="Times New Roman" w:cs="Times New Roman" w:hint="eastAsia"/>
          <w:sz w:val="24"/>
          <w:szCs w:val="24"/>
        </w:rPr>
        <w:t>1</w:t>
      </w:r>
      <w:r w:rsidR="00603279">
        <w:rPr>
          <w:rFonts w:ascii="Times New Roman" w:eastAsia="宋体" w:hAnsi="Times New Roman" w:cs="Times New Roman"/>
          <w:sz w:val="24"/>
          <w:szCs w:val="24"/>
        </w:rPr>
        <w:t>00</w:t>
      </w:r>
      <w:r w:rsidR="00603279">
        <w:rPr>
          <w:rFonts w:ascii="Times New Roman" w:eastAsia="宋体" w:hAnsi="Times New Roman" w:cs="Times New Roman" w:hint="eastAsia"/>
          <w:sz w:val="24"/>
          <w:szCs w:val="24"/>
        </w:rPr>
        <w:t>%</w:t>
      </w:r>
      <w:r w:rsidR="00603279">
        <w:rPr>
          <w:rFonts w:ascii="Times New Roman" w:eastAsia="宋体" w:hAnsi="Times New Roman" w:cs="Times New Roman" w:hint="eastAsia"/>
          <w:sz w:val="24"/>
          <w:szCs w:val="24"/>
        </w:rPr>
        <w:t>中的任意数。</w:t>
      </w:r>
      <w:r w:rsidR="006D41A0">
        <w:rPr>
          <w:rFonts w:ascii="Times New Roman" w:eastAsia="宋体" w:hAnsi="Times New Roman" w:cs="Times New Roman" w:hint="eastAsia"/>
          <w:sz w:val="24"/>
          <w:szCs w:val="24"/>
        </w:rPr>
        <w:t>当</w:t>
      </w:r>
      <w:r w:rsidR="00603279">
        <w:rPr>
          <w:rFonts w:ascii="Times New Roman" w:eastAsia="宋体" w:hAnsi="Times New Roman" w:cs="Times New Roman" w:hint="eastAsia"/>
          <w:sz w:val="24"/>
          <w:szCs w:val="24"/>
        </w:rPr>
        <w:t>某</w:t>
      </w:r>
      <w:r w:rsidR="006D41A0">
        <w:rPr>
          <w:rFonts w:ascii="Times New Roman" w:eastAsia="宋体" w:hAnsi="Times New Roman" w:cs="Times New Roman" w:hint="eastAsia"/>
          <w:sz w:val="24"/>
          <w:szCs w:val="24"/>
        </w:rPr>
        <w:t>个栅格中障碍物</w:t>
      </w:r>
      <w:r w:rsidR="00603279">
        <w:rPr>
          <w:rFonts w:ascii="Times New Roman" w:eastAsia="宋体" w:hAnsi="Times New Roman" w:cs="Times New Roman" w:hint="eastAsia"/>
          <w:sz w:val="24"/>
          <w:szCs w:val="24"/>
        </w:rPr>
        <w:t>所占据的</w:t>
      </w:r>
      <w:r w:rsidR="006D41A0">
        <w:rPr>
          <w:rFonts w:ascii="Times New Roman" w:eastAsia="宋体" w:hAnsi="Times New Roman" w:cs="Times New Roman" w:hint="eastAsia"/>
          <w:sz w:val="24"/>
          <w:szCs w:val="24"/>
        </w:rPr>
        <w:t>面积大于</w:t>
      </w:r>
      <w:r w:rsidR="006D41A0">
        <w:rPr>
          <w:rFonts w:ascii="Times New Roman" w:eastAsia="宋体" w:hAnsi="Times New Roman" w:cs="Times New Roman" w:hint="eastAsia"/>
          <w:sz w:val="24"/>
          <w:szCs w:val="24"/>
        </w:rPr>
        <w:t>5</w:t>
      </w:r>
      <w:r w:rsidR="006D41A0">
        <w:rPr>
          <w:rFonts w:ascii="Times New Roman" w:eastAsia="宋体" w:hAnsi="Times New Roman" w:cs="Times New Roman"/>
          <w:sz w:val="24"/>
          <w:szCs w:val="24"/>
        </w:rPr>
        <w:t>0%</w:t>
      </w:r>
      <w:r w:rsidR="004C2124">
        <w:rPr>
          <w:rFonts w:ascii="Times New Roman" w:eastAsia="宋体" w:hAnsi="Times New Roman" w:cs="Times New Roman" w:hint="eastAsia"/>
          <w:sz w:val="24"/>
          <w:szCs w:val="24"/>
        </w:rPr>
        <w:t>时</w:t>
      </w:r>
      <w:r w:rsidR="006D41A0">
        <w:rPr>
          <w:rFonts w:ascii="Times New Roman" w:eastAsia="宋体" w:hAnsi="Times New Roman" w:cs="Times New Roman" w:hint="eastAsia"/>
          <w:sz w:val="24"/>
          <w:szCs w:val="24"/>
        </w:rPr>
        <w:t>，机器人无法</w:t>
      </w:r>
      <w:proofErr w:type="gramStart"/>
      <w:r w:rsidR="006D41A0">
        <w:rPr>
          <w:rFonts w:ascii="Times New Roman" w:eastAsia="宋体" w:hAnsi="Times New Roman" w:cs="Times New Roman" w:hint="eastAsia"/>
          <w:sz w:val="24"/>
          <w:szCs w:val="24"/>
        </w:rPr>
        <w:t>行进至改栅格</w:t>
      </w:r>
      <w:proofErr w:type="gramEnd"/>
      <w:r w:rsidR="006D41A0">
        <w:rPr>
          <w:rFonts w:ascii="Times New Roman" w:eastAsia="宋体" w:hAnsi="Times New Roman" w:cs="Times New Roman" w:hint="eastAsia"/>
          <w:sz w:val="24"/>
          <w:szCs w:val="24"/>
        </w:rPr>
        <w:t>，反之，机器人可以行进至该栅格。机器人需要通过合理的算法，实现从起点到终点的最</w:t>
      </w:r>
      <w:r w:rsidR="00DC3E5C">
        <w:rPr>
          <w:rFonts w:ascii="Times New Roman" w:eastAsia="宋体" w:hAnsi="Times New Roman" w:cs="Times New Roman" w:hint="eastAsia"/>
          <w:sz w:val="24"/>
          <w:szCs w:val="24"/>
        </w:rPr>
        <w:t>优行进路线</w:t>
      </w:r>
      <w:r w:rsidR="00F63508">
        <w:rPr>
          <w:rFonts w:ascii="Times New Roman" w:eastAsia="宋体" w:hAnsi="Times New Roman" w:cs="Times New Roman" w:hint="eastAsia"/>
          <w:sz w:val="24"/>
          <w:szCs w:val="24"/>
        </w:rPr>
        <w:t>的规划</w:t>
      </w:r>
      <w:r w:rsidR="006D41A0">
        <w:rPr>
          <w:rFonts w:ascii="Times New Roman" w:eastAsia="宋体" w:hAnsi="Times New Roman" w:cs="Times New Roman" w:hint="eastAsia"/>
          <w:sz w:val="24"/>
          <w:szCs w:val="24"/>
        </w:rPr>
        <w:t>。</w:t>
      </w:r>
    </w:p>
    <w:p w14:paraId="5211F6DB" w14:textId="2224032C" w:rsidR="00AB6909" w:rsidRPr="00C01B05" w:rsidRDefault="00AB6909" w:rsidP="00AB6909">
      <w:pPr>
        <w:adjustRightInd w:val="0"/>
        <w:snapToGrid w:val="0"/>
        <w:ind w:firstLine="480"/>
        <w:rPr>
          <w:rFonts w:ascii="Times New Roman" w:eastAsia="宋体" w:hAnsi="Times New Roman" w:cs="Times New Roman"/>
          <w:sz w:val="24"/>
          <w:szCs w:val="24"/>
        </w:rPr>
      </w:pPr>
      <w:r w:rsidRPr="00C01B05">
        <w:rPr>
          <w:rFonts w:ascii="黑体" w:eastAsia="黑体" w:hAnsi="黑体" w:cs="Times New Roman" w:hint="eastAsia"/>
          <w:sz w:val="24"/>
          <w:szCs w:val="24"/>
        </w:rPr>
        <w:t>问题二：</w:t>
      </w:r>
      <w:r w:rsidR="006D41A0">
        <w:rPr>
          <w:rFonts w:ascii="Times New Roman" w:eastAsia="宋体" w:hAnsi="Times New Roman" w:cs="Times New Roman" w:hint="eastAsia"/>
          <w:sz w:val="24"/>
          <w:szCs w:val="24"/>
        </w:rPr>
        <w:t>跟</w:t>
      </w:r>
      <w:r w:rsidR="006D41A0" w:rsidRPr="006D41A0">
        <w:rPr>
          <w:rFonts w:ascii="Times New Roman" w:eastAsia="宋体" w:hAnsi="Times New Roman" w:cs="Times New Roman" w:hint="eastAsia"/>
          <w:b/>
          <w:bCs/>
          <w:sz w:val="24"/>
          <w:szCs w:val="24"/>
        </w:rPr>
        <w:t>问题</w:t>
      </w:r>
      <w:proofErr w:type="gramStart"/>
      <w:r w:rsidR="006D41A0" w:rsidRPr="006D41A0">
        <w:rPr>
          <w:rFonts w:ascii="Times New Roman" w:eastAsia="宋体" w:hAnsi="Times New Roman" w:cs="Times New Roman" w:hint="eastAsia"/>
          <w:b/>
          <w:bCs/>
          <w:sz w:val="24"/>
          <w:szCs w:val="24"/>
        </w:rPr>
        <w:t>一</w:t>
      </w:r>
      <w:proofErr w:type="gramEnd"/>
      <w:r w:rsidR="006D41A0">
        <w:rPr>
          <w:rFonts w:ascii="Times New Roman" w:eastAsia="宋体" w:hAnsi="Times New Roman" w:cs="Times New Roman" w:hint="eastAsia"/>
          <w:sz w:val="24"/>
          <w:szCs w:val="24"/>
        </w:rPr>
        <w:t>类似，同样给出了栅格空间内的</w:t>
      </w:r>
      <w:r w:rsidR="006D41A0">
        <w:rPr>
          <w:rFonts w:ascii="宋体" w:eastAsia="宋体" w:hAnsi="宋体" w:cs="Times New Roman" w:hint="eastAsia"/>
          <w:sz w:val="24"/>
          <w:szCs w:val="24"/>
        </w:rPr>
        <w:t>出发点(</w:t>
      </w:r>
      <w:r w:rsidR="006D41A0">
        <w:rPr>
          <w:rFonts w:ascii="宋体" w:eastAsia="宋体" w:hAnsi="宋体" w:cs="Times New Roman"/>
          <w:sz w:val="24"/>
          <w:szCs w:val="24"/>
        </w:rPr>
        <w:t>S)</w:t>
      </w:r>
      <w:r w:rsidR="006D41A0">
        <w:rPr>
          <w:rFonts w:ascii="宋体" w:eastAsia="宋体" w:hAnsi="宋体" w:cs="Times New Roman" w:hint="eastAsia"/>
          <w:sz w:val="24"/>
          <w:szCs w:val="24"/>
        </w:rPr>
        <w:t>和终点(</w:t>
      </w:r>
      <w:r w:rsidR="006D41A0">
        <w:rPr>
          <w:rFonts w:ascii="宋体" w:eastAsia="宋体" w:hAnsi="宋体" w:cs="Times New Roman"/>
          <w:sz w:val="24"/>
          <w:szCs w:val="24"/>
        </w:rPr>
        <w:t>D)</w:t>
      </w:r>
      <w:r w:rsidR="006D41A0">
        <w:rPr>
          <w:rFonts w:ascii="宋体" w:eastAsia="宋体" w:hAnsi="宋体" w:cs="Times New Roman" w:hint="eastAsia"/>
          <w:sz w:val="24"/>
          <w:szCs w:val="24"/>
        </w:rPr>
        <w:t>，还有黑色的障碍物，但这些障碍物的具体位置机器人在出发前并不知晓，即机器人在出发前不知晓栅格地图的全貌，和问题</w:t>
      </w:r>
      <w:proofErr w:type="gramStart"/>
      <w:r w:rsidR="006D41A0">
        <w:rPr>
          <w:rFonts w:ascii="宋体" w:eastAsia="宋体" w:hAnsi="宋体" w:cs="Times New Roman" w:hint="eastAsia"/>
          <w:sz w:val="24"/>
          <w:szCs w:val="24"/>
        </w:rPr>
        <w:t>一</w:t>
      </w:r>
      <w:proofErr w:type="gramEnd"/>
      <w:r w:rsidR="006D41A0">
        <w:rPr>
          <w:rFonts w:ascii="宋体" w:eastAsia="宋体" w:hAnsi="宋体" w:cs="Times New Roman" w:hint="eastAsia"/>
          <w:sz w:val="24"/>
          <w:szCs w:val="24"/>
        </w:rPr>
        <w:t>的区别在于机器人知道的信息是有限的，它并不了解</w:t>
      </w:r>
      <w:r w:rsidR="00DC3E5C">
        <w:rPr>
          <w:rFonts w:ascii="宋体" w:eastAsia="宋体" w:hAnsi="宋体" w:cs="Times New Roman" w:hint="eastAsia"/>
          <w:sz w:val="24"/>
          <w:szCs w:val="24"/>
        </w:rPr>
        <w:t>障碍遮挡物背后的情况。</w:t>
      </w:r>
      <w:r w:rsidR="00DC3E5C" w:rsidRPr="00DC3E5C">
        <w:rPr>
          <w:rFonts w:ascii="宋体" w:eastAsia="宋体" w:hAnsi="宋体" w:cs="Times New Roman" w:hint="eastAsia"/>
          <w:b/>
          <w:bCs/>
          <w:sz w:val="24"/>
          <w:szCs w:val="24"/>
        </w:rPr>
        <w:t>问题二</w:t>
      </w:r>
      <w:r w:rsidR="00DC3E5C">
        <w:rPr>
          <w:rFonts w:ascii="宋体" w:eastAsia="宋体" w:hAnsi="宋体" w:cs="Times New Roman" w:hint="eastAsia"/>
          <w:sz w:val="24"/>
          <w:szCs w:val="24"/>
        </w:rPr>
        <w:t>也分两种情况，其一是规则的障碍物，机器人需要通过合理</w:t>
      </w:r>
      <w:r w:rsidR="00F63508">
        <w:rPr>
          <w:rFonts w:ascii="宋体" w:eastAsia="宋体" w:hAnsi="宋体" w:cs="Times New Roman" w:hint="eastAsia"/>
          <w:sz w:val="24"/>
          <w:szCs w:val="24"/>
        </w:rPr>
        <w:t>的算法获取目前的</w:t>
      </w:r>
      <w:r w:rsidR="00E40DC9">
        <w:rPr>
          <w:rFonts w:ascii="宋体" w:eastAsia="宋体" w:hAnsi="宋体" w:cs="Times New Roman" w:hint="eastAsia"/>
          <w:sz w:val="24"/>
          <w:szCs w:val="24"/>
        </w:rPr>
        <w:t>视野区域</w:t>
      </w:r>
      <w:r w:rsidR="00DC3E5C">
        <w:rPr>
          <w:rFonts w:ascii="宋体" w:eastAsia="宋体" w:hAnsi="宋体" w:cs="Times New Roman" w:hint="eastAsia"/>
          <w:sz w:val="24"/>
          <w:szCs w:val="24"/>
        </w:rPr>
        <w:t>，建立数学模型，找到机器人最优的行进路线；其二是不规则的障碍物，当障碍物占</w:t>
      </w:r>
      <w:r w:rsidR="00603279">
        <w:rPr>
          <w:rFonts w:ascii="宋体" w:eastAsia="宋体" w:hAnsi="宋体" w:cs="Times New Roman" w:hint="eastAsia"/>
          <w:sz w:val="24"/>
          <w:szCs w:val="24"/>
        </w:rPr>
        <w:t>据某</w:t>
      </w:r>
      <w:r w:rsidR="00DC3E5C">
        <w:rPr>
          <w:rFonts w:ascii="宋体" w:eastAsia="宋体" w:hAnsi="宋体" w:cs="Times New Roman" w:hint="eastAsia"/>
          <w:sz w:val="24"/>
          <w:szCs w:val="24"/>
        </w:rPr>
        <w:t>一栅格</w:t>
      </w:r>
      <w:r w:rsidR="00603279">
        <w:rPr>
          <w:rFonts w:ascii="宋体" w:eastAsia="宋体" w:hAnsi="宋体" w:cs="Times New Roman" w:hint="eastAsia"/>
          <w:sz w:val="24"/>
          <w:szCs w:val="24"/>
        </w:rPr>
        <w:t>的</w:t>
      </w:r>
      <w:r w:rsidR="00DC3E5C">
        <w:rPr>
          <w:rFonts w:ascii="宋体" w:eastAsia="宋体" w:hAnsi="宋体" w:cs="Times New Roman" w:hint="eastAsia"/>
          <w:sz w:val="24"/>
          <w:szCs w:val="24"/>
        </w:rPr>
        <w:t>面积不到5</w:t>
      </w:r>
      <w:r w:rsidR="00DC3E5C">
        <w:rPr>
          <w:rFonts w:ascii="宋体" w:eastAsia="宋体" w:hAnsi="宋体" w:cs="Times New Roman"/>
          <w:sz w:val="24"/>
          <w:szCs w:val="24"/>
        </w:rPr>
        <w:t>0%</w:t>
      </w:r>
      <w:r w:rsidR="00DC3E5C">
        <w:rPr>
          <w:rFonts w:ascii="宋体" w:eastAsia="宋体" w:hAnsi="宋体" w:cs="Times New Roman" w:hint="eastAsia"/>
          <w:sz w:val="24"/>
          <w:szCs w:val="24"/>
        </w:rPr>
        <w:t>，则机器人可以行进到该栅格，反之不行。题目要求我们需要建立合适的数学模型，找到这种情况下最好的行进路线。</w:t>
      </w:r>
    </w:p>
    <w:p w14:paraId="28EBE498" w14:textId="5A4DF214"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二</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问题分析</w:t>
      </w:r>
    </w:p>
    <w:p w14:paraId="7CAD6BFD" w14:textId="77777777" w:rsidR="00AB6909" w:rsidRDefault="00AB6909" w:rsidP="00AB6909">
      <w:pPr>
        <w:adjustRightInd w:val="0"/>
        <w:snapToGrid w:val="0"/>
        <w:rPr>
          <w:rFonts w:ascii="黑体" w:eastAsia="黑体" w:hAnsi="黑体" w:cs="Times New Roman"/>
          <w:sz w:val="24"/>
          <w:szCs w:val="28"/>
        </w:rPr>
      </w:pPr>
      <w:r w:rsidRPr="00A352DA">
        <w:rPr>
          <w:rFonts w:ascii="黑体" w:eastAsia="黑体" w:hAnsi="黑体" w:cs="Times New Roman" w:hint="eastAsia"/>
          <w:sz w:val="24"/>
          <w:szCs w:val="28"/>
        </w:rPr>
        <w:t>2.1</w:t>
      </w:r>
      <w:r>
        <w:rPr>
          <w:rFonts w:ascii="黑体" w:eastAsia="黑体" w:hAnsi="黑体" w:cs="Times New Roman"/>
          <w:sz w:val="24"/>
          <w:szCs w:val="28"/>
        </w:rPr>
        <w:t xml:space="preserve"> </w:t>
      </w:r>
      <w:r>
        <w:rPr>
          <w:rFonts w:ascii="黑体" w:eastAsia="黑体" w:hAnsi="黑体" w:cs="Times New Roman" w:hint="eastAsia"/>
          <w:sz w:val="24"/>
          <w:szCs w:val="28"/>
        </w:rPr>
        <w:t>问题</w:t>
      </w:r>
      <w:proofErr w:type="gramStart"/>
      <w:r>
        <w:rPr>
          <w:rFonts w:ascii="黑体" w:eastAsia="黑体" w:hAnsi="黑体" w:cs="Times New Roman" w:hint="eastAsia"/>
          <w:sz w:val="24"/>
          <w:szCs w:val="28"/>
        </w:rPr>
        <w:t>一</w:t>
      </w:r>
      <w:proofErr w:type="gramEnd"/>
      <w:r>
        <w:rPr>
          <w:rFonts w:ascii="黑体" w:eastAsia="黑体" w:hAnsi="黑体" w:cs="Times New Roman" w:hint="eastAsia"/>
          <w:sz w:val="24"/>
          <w:szCs w:val="28"/>
        </w:rPr>
        <w:t>的分析</w:t>
      </w:r>
    </w:p>
    <w:p w14:paraId="2414C1C6" w14:textId="0C4A08C3" w:rsidR="00AB6909" w:rsidRDefault="00AB6909" w:rsidP="00AB6909">
      <w:pPr>
        <w:adjustRightInd w:val="0"/>
        <w:snapToGrid w:val="0"/>
        <w:ind w:firstLineChars="200" w:firstLine="480"/>
        <w:rPr>
          <w:rFonts w:ascii="宋体" w:eastAsia="宋体" w:hAnsi="宋体" w:cs="Times New Roman"/>
          <w:sz w:val="24"/>
          <w:szCs w:val="28"/>
        </w:rPr>
      </w:pPr>
      <w:r w:rsidRPr="00A352DA">
        <w:rPr>
          <w:rFonts w:ascii="宋体" w:eastAsia="宋体" w:hAnsi="宋体" w:cs="Times New Roman" w:hint="eastAsia"/>
          <w:sz w:val="24"/>
          <w:szCs w:val="28"/>
        </w:rPr>
        <w:t>问题</w:t>
      </w:r>
      <w:proofErr w:type="gramStart"/>
      <w:r>
        <w:rPr>
          <w:rFonts w:ascii="宋体" w:eastAsia="宋体" w:hAnsi="宋体" w:cs="Times New Roman" w:hint="eastAsia"/>
          <w:sz w:val="24"/>
          <w:szCs w:val="28"/>
        </w:rPr>
        <w:t>一</w:t>
      </w:r>
      <w:proofErr w:type="gramEnd"/>
      <w:r>
        <w:rPr>
          <w:rFonts w:ascii="宋体" w:eastAsia="宋体" w:hAnsi="宋体" w:cs="Times New Roman" w:hint="eastAsia"/>
          <w:sz w:val="24"/>
          <w:szCs w:val="28"/>
        </w:rPr>
        <w:t>需要设计一</w:t>
      </w:r>
      <w:r w:rsidR="00190911">
        <w:rPr>
          <w:rFonts w:ascii="宋体" w:eastAsia="宋体" w:hAnsi="宋体" w:cs="Times New Roman" w:hint="eastAsia"/>
          <w:sz w:val="24"/>
          <w:szCs w:val="28"/>
        </w:rPr>
        <w:t>个</w:t>
      </w:r>
      <w:r w:rsidR="00DC3E5C">
        <w:rPr>
          <w:rFonts w:ascii="宋体" w:eastAsia="宋体" w:hAnsi="宋体" w:cs="Times New Roman" w:hint="eastAsia"/>
          <w:sz w:val="24"/>
          <w:szCs w:val="28"/>
        </w:rPr>
        <w:t>机器人</w:t>
      </w:r>
      <w:r w:rsidR="00603279">
        <w:rPr>
          <w:rFonts w:ascii="宋体" w:eastAsia="宋体" w:hAnsi="宋体" w:cs="Times New Roman" w:hint="eastAsia"/>
          <w:sz w:val="24"/>
          <w:szCs w:val="28"/>
        </w:rPr>
        <w:t>的</w:t>
      </w:r>
      <w:r w:rsidR="00DC3E5C">
        <w:rPr>
          <w:rFonts w:ascii="宋体" w:eastAsia="宋体" w:hAnsi="宋体" w:cs="Times New Roman" w:hint="eastAsia"/>
          <w:sz w:val="24"/>
          <w:szCs w:val="28"/>
        </w:rPr>
        <w:t>最优行进路线</w:t>
      </w:r>
      <w:r w:rsidR="00190911">
        <w:rPr>
          <w:rFonts w:ascii="宋体" w:eastAsia="宋体" w:hAnsi="宋体" w:cs="Times New Roman" w:hint="eastAsia"/>
          <w:sz w:val="24"/>
          <w:szCs w:val="28"/>
        </w:rPr>
        <w:t>算法</w:t>
      </w:r>
      <w:r>
        <w:rPr>
          <w:rFonts w:ascii="宋体" w:eastAsia="宋体" w:hAnsi="宋体" w:cs="Times New Roman" w:hint="eastAsia"/>
          <w:sz w:val="24"/>
          <w:szCs w:val="28"/>
        </w:rPr>
        <w:t>。</w:t>
      </w:r>
      <w:r w:rsidR="00190911">
        <w:rPr>
          <w:rFonts w:ascii="宋体" w:eastAsia="宋体" w:hAnsi="宋体" w:cs="Times New Roman" w:hint="eastAsia"/>
          <w:sz w:val="24"/>
          <w:szCs w:val="28"/>
        </w:rPr>
        <w:t>在问题</w:t>
      </w:r>
      <w:proofErr w:type="gramStart"/>
      <w:r w:rsidR="00190911">
        <w:rPr>
          <w:rFonts w:ascii="宋体" w:eastAsia="宋体" w:hAnsi="宋体" w:cs="Times New Roman" w:hint="eastAsia"/>
          <w:sz w:val="24"/>
          <w:szCs w:val="28"/>
        </w:rPr>
        <w:t>一</w:t>
      </w:r>
      <w:proofErr w:type="gramEnd"/>
      <w:r w:rsidR="00190911">
        <w:rPr>
          <w:rFonts w:ascii="宋体" w:eastAsia="宋体" w:hAnsi="宋体" w:cs="Times New Roman" w:hint="eastAsia"/>
          <w:sz w:val="24"/>
          <w:szCs w:val="28"/>
        </w:rPr>
        <w:t>的背景</w:t>
      </w:r>
      <w:r w:rsidR="00E40DC9">
        <w:rPr>
          <w:rFonts w:ascii="宋体" w:eastAsia="宋体" w:hAnsi="宋体" w:cs="Times New Roman" w:hint="eastAsia"/>
          <w:sz w:val="24"/>
          <w:szCs w:val="28"/>
        </w:rPr>
        <w:t>下</w:t>
      </w:r>
      <w:r w:rsidR="00190911">
        <w:rPr>
          <w:rFonts w:ascii="宋体" w:eastAsia="宋体" w:hAnsi="宋体" w:cs="Times New Roman" w:hint="eastAsia"/>
          <w:sz w:val="24"/>
          <w:szCs w:val="28"/>
        </w:rPr>
        <w:t>，机器人在出发前已知晓栅格地图的全貌条件，我们先考虑问题一中第一种规则障碍物的情况。在随机生成的规则障碍物栅格地图下，</w:t>
      </w:r>
      <w:r w:rsidR="00E40DC9">
        <w:rPr>
          <w:rFonts w:ascii="宋体" w:eastAsia="宋体" w:hAnsi="宋体" w:cs="Times New Roman" w:hint="eastAsia"/>
          <w:sz w:val="24"/>
          <w:szCs w:val="28"/>
        </w:rPr>
        <w:t>我们通过机器人从</w:t>
      </w:r>
      <w:r w:rsidR="00190911">
        <w:rPr>
          <w:rFonts w:ascii="宋体" w:eastAsia="宋体" w:hAnsi="宋体" w:cs="Times New Roman" w:hint="eastAsia"/>
          <w:sz w:val="24"/>
          <w:szCs w:val="28"/>
        </w:rPr>
        <w:t>起点到终点所需的步数来衡量算法的好坏</w:t>
      </w:r>
      <w:r w:rsidR="00C11526">
        <w:rPr>
          <w:rFonts w:ascii="宋体" w:eastAsia="宋体" w:hAnsi="宋体" w:cs="Times New Roman" w:hint="eastAsia"/>
          <w:sz w:val="24"/>
          <w:szCs w:val="28"/>
        </w:rPr>
        <w:t>，即机器人从起始点到终点所需的步数越少，算法越好。因此我们</w:t>
      </w:r>
      <w:r w:rsidR="00CF55BB">
        <w:rPr>
          <w:rFonts w:ascii="宋体" w:eastAsia="宋体" w:hAnsi="宋体" w:cs="Times New Roman" w:hint="eastAsia"/>
          <w:sz w:val="24"/>
          <w:szCs w:val="28"/>
        </w:rPr>
        <w:t>建立了最优行进路线</w:t>
      </w:r>
      <w:r w:rsidR="00C11526">
        <w:rPr>
          <w:rFonts w:ascii="宋体" w:eastAsia="宋体" w:hAnsi="宋体" w:cs="Times New Roman" w:hint="eastAsia"/>
          <w:sz w:val="24"/>
          <w:szCs w:val="28"/>
        </w:rPr>
        <w:t>模型。考虑到机器人在相邻栅格</w:t>
      </w:r>
      <w:r w:rsidR="00E40DC9">
        <w:rPr>
          <w:rFonts w:ascii="宋体" w:eastAsia="宋体" w:hAnsi="宋体" w:cs="Times New Roman" w:hint="eastAsia"/>
          <w:sz w:val="24"/>
          <w:szCs w:val="28"/>
        </w:rPr>
        <w:t>间</w:t>
      </w:r>
      <w:r w:rsidR="00C11526">
        <w:rPr>
          <w:rFonts w:ascii="宋体" w:eastAsia="宋体" w:hAnsi="宋体" w:cs="Times New Roman" w:hint="eastAsia"/>
          <w:sz w:val="24"/>
          <w:szCs w:val="28"/>
        </w:rPr>
        <w:t>移动和对角栅格</w:t>
      </w:r>
      <w:r w:rsidR="00E40DC9">
        <w:rPr>
          <w:rFonts w:ascii="宋体" w:eastAsia="宋体" w:hAnsi="宋体" w:cs="Times New Roman" w:hint="eastAsia"/>
          <w:sz w:val="24"/>
          <w:szCs w:val="28"/>
        </w:rPr>
        <w:t>间</w:t>
      </w:r>
      <w:r w:rsidR="00C11526">
        <w:rPr>
          <w:rFonts w:ascii="宋体" w:eastAsia="宋体" w:hAnsi="宋体" w:cs="Times New Roman" w:hint="eastAsia"/>
          <w:sz w:val="24"/>
          <w:szCs w:val="28"/>
        </w:rPr>
        <w:t>移动所需要的步数相同，因此我们认为它每移动一个栅格所需要的时间相同。我们</w:t>
      </w:r>
      <w:r w:rsidR="00E40DC9">
        <w:rPr>
          <w:rFonts w:ascii="宋体" w:eastAsia="宋体" w:hAnsi="宋体" w:cs="Times New Roman" w:hint="eastAsia"/>
          <w:sz w:val="24"/>
          <w:szCs w:val="28"/>
        </w:rPr>
        <w:t>的</w:t>
      </w:r>
      <w:r w:rsidR="00605161">
        <w:rPr>
          <w:rFonts w:ascii="宋体" w:eastAsia="宋体" w:hAnsi="宋体" w:cs="Times New Roman" w:hint="eastAsia"/>
          <w:sz w:val="24"/>
          <w:szCs w:val="28"/>
        </w:rPr>
        <w:t>算法记录了</w:t>
      </w:r>
      <w:r w:rsidR="00E40DC9">
        <w:rPr>
          <w:rFonts w:ascii="宋体" w:eastAsia="宋体" w:hAnsi="宋体" w:cs="Times New Roman" w:hint="eastAsia"/>
          <w:sz w:val="24"/>
          <w:szCs w:val="28"/>
        </w:rPr>
        <w:t>机</w:t>
      </w:r>
      <w:r w:rsidR="00605161">
        <w:rPr>
          <w:rFonts w:ascii="宋体" w:eastAsia="宋体" w:hAnsi="宋体" w:cs="Times New Roman" w:hint="eastAsia"/>
          <w:sz w:val="24"/>
          <w:szCs w:val="28"/>
        </w:rPr>
        <w:t>器人从起点出发到每一个栅格所需要的最短时间，</w:t>
      </w:r>
      <w:r w:rsidR="00E40DC9">
        <w:rPr>
          <w:rFonts w:ascii="宋体" w:eastAsia="宋体" w:hAnsi="宋体" w:cs="Times New Roman" w:hint="eastAsia"/>
          <w:sz w:val="24"/>
          <w:szCs w:val="28"/>
        </w:rPr>
        <w:t>并</w:t>
      </w:r>
      <w:r w:rsidR="00605161">
        <w:rPr>
          <w:rFonts w:ascii="宋体" w:eastAsia="宋体" w:hAnsi="宋体" w:cs="Times New Roman" w:hint="eastAsia"/>
          <w:sz w:val="24"/>
          <w:szCs w:val="28"/>
        </w:rPr>
        <w:t>得到最优的行进路线。问题</w:t>
      </w:r>
      <w:proofErr w:type="gramStart"/>
      <w:r w:rsidR="00605161">
        <w:rPr>
          <w:rFonts w:ascii="宋体" w:eastAsia="宋体" w:hAnsi="宋体" w:cs="Times New Roman" w:hint="eastAsia"/>
          <w:sz w:val="24"/>
          <w:szCs w:val="28"/>
        </w:rPr>
        <w:t>一</w:t>
      </w:r>
      <w:proofErr w:type="gramEnd"/>
      <w:r w:rsidR="00605161">
        <w:rPr>
          <w:rFonts w:ascii="宋体" w:eastAsia="宋体" w:hAnsi="宋体" w:cs="Times New Roman" w:hint="eastAsia"/>
          <w:sz w:val="24"/>
          <w:szCs w:val="28"/>
        </w:rPr>
        <w:t>的第二种不规则障碍物的情况，我们考虑到机器人在出发前知晓栅格地图，因此</w:t>
      </w:r>
      <w:r w:rsidR="00E40DC9">
        <w:rPr>
          <w:rFonts w:ascii="宋体" w:eastAsia="宋体" w:hAnsi="宋体" w:cs="Times New Roman" w:hint="eastAsia"/>
          <w:sz w:val="24"/>
          <w:szCs w:val="28"/>
        </w:rPr>
        <w:t>我们</w:t>
      </w:r>
      <w:r w:rsidR="00605161">
        <w:rPr>
          <w:rFonts w:ascii="宋体" w:eastAsia="宋体" w:hAnsi="宋体" w:cs="Times New Roman" w:hint="eastAsia"/>
          <w:sz w:val="24"/>
          <w:szCs w:val="28"/>
        </w:rPr>
        <w:t>将</w:t>
      </w:r>
      <w:r w:rsidR="00E40DC9">
        <w:rPr>
          <w:rFonts w:ascii="宋体" w:eastAsia="宋体" w:hAnsi="宋体" w:cs="Times New Roman" w:hint="eastAsia"/>
          <w:sz w:val="24"/>
          <w:szCs w:val="28"/>
        </w:rPr>
        <w:t>栅格地图用</w:t>
      </w:r>
      <w:r w:rsidR="008721C9">
        <w:rPr>
          <w:rFonts w:ascii="宋体" w:eastAsia="宋体" w:hAnsi="宋体" w:cs="Times New Roman"/>
          <w:sz w:val="24"/>
          <w:szCs w:val="28"/>
        </w:rPr>
        <w:t>Python</w:t>
      </w:r>
      <w:r w:rsidR="00E40DC9">
        <w:rPr>
          <w:rFonts w:ascii="宋体" w:eastAsia="宋体" w:hAnsi="宋体" w:cs="Times New Roman" w:hint="eastAsia"/>
          <w:sz w:val="24"/>
          <w:szCs w:val="28"/>
        </w:rPr>
        <w:t>打开，获取地图的每一个像素点，然后判断每一个栅格中障碍物所占</w:t>
      </w:r>
      <w:r w:rsidR="00234F24">
        <w:rPr>
          <w:rFonts w:ascii="宋体" w:eastAsia="宋体" w:hAnsi="宋体" w:cs="Times New Roman" w:hint="eastAsia"/>
          <w:sz w:val="24"/>
          <w:szCs w:val="28"/>
        </w:rPr>
        <w:t>像素点的百分比，即障碍物的面积百分比，将此数值与5</w:t>
      </w:r>
      <w:r w:rsidR="00234F24">
        <w:rPr>
          <w:rFonts w:ascii="宋体" w:eastAsia="宋体" w:hAnsi="宋体" w:cs="Times New Roman"/>
          <w:sz w:val="24"/>
          <w:szCs w:val="28"/>
        </w:rPr>
        <w:t>0</w:t>
      </w:r>
      <w:r w:rsidR="00234F24">
        <w:rPr>
          <w:rFonts w:ascii="宋体" w:eastAsia="宋体" w:hAnsi="宋体" w:cs="Times New Roman" w:hint="eastAsia"/>
          <w:sz w:val="24"/>
          <w:szCs w:val="28"/>
        </w:rPr>
        <w:t>%判断后，获得此栅格是否允许机器人通过的信息</w:t>
      </w:r>
      <w:r w:rsidR="00605161">
        <w:rPr>
          <w:rFonts w:ascii="宋体" w:eastAsia="宋体" w:hAnsi="宋体" w:cs="Times New Roman" w:hint="eastAsia"/>
          <w:sz w:val="24"/>
          <w:szCs w:val="28"/>
        </w:rPr>
        <w:t>，对这些计算</w:t>
      </w:r>
      <w:proofErr w:type="gramStart"/>
      <w:r w:rsidR="00605161">
        <w:rPr>
          <w:rFonts w:ascii="宋体" w:eastAsia="宋体" w:hAnsi="宋体" w:cs="Times New Roman" w:hint="eastAsia"/>
          <w:sz w:val="24"/>
          <w:szCs w:val="28"/>
        </w:rPr>
        <w:t>好比例</w:t>
      </w:r>
      <w:proofErr w:type="gramEnd"/>
      <w:r w:rsidR="00605161">
        <w:rPr>
          <w:rFonts w:ascii="宋体" w:eastAsia="宋体" w:hAnsi="宋体" w:cs="Times New Roman" w:hint="eastAsia"/>
          <w:sz w:val="24"/>
          <w:szCs w:val="28"/>
        </w:rPr>
        <w:t>的栅格进行归一化处理，将不规则障碍物的栅格图转化为规则障碍物的栅格图，并将这幅图的信息告知机器人，机器人便可以直接运用第一种情况的</w:t>
      </w:r>
      <w:r w:rsidR="00CF55BB">
        <w:rPr>
          <w:rFonts w:ascii="宋体" w:eastAsia="宋体" w:hAnsi="宋体" w:cs="Times New Roman" w:hint="eastAsia"/>
          <w:sz w:val="24"/>
          <w:szCs w:val="28"/>
        </w:rPr>
        <w:t>最优行进路线模型</w:t>
      </w:r>
      <w:r w:rsidR="00605161">
        <w:rPr>
          <w:rFonts w:ascii="宋体" w:eastAsia="宋体" w:hAnsi="宋体" w:cs="Times New Roman" w:hint="eastAsia"/>
          <w:sz w:val="24"/>
          <w:szCs w:val="28"/>
        </w:rPr>
        <w:t>算法对每个栅格的最短时间进行计算，</w:t>
      </w:r>
      <w:r w:rsidR="00E678FB">
        <w:rPr>
          <w:rFonts w:ascii="宋体" w:eastAsia="宋体" w:hAnsi="宋体" w:cs="Times New Roman" w:hint="eastAsia"/>
          <w:sz w:val="24"/>
          <w:szCs w:val="28"/>
        </w:rPr>
        <w:t>并</w:t>
      </w:r>
      <w:r w:rsidR="00605161">
        <w:rPr>
          <w:rFonts w:ascii="宋体" w:eastAsia="宋体" w:hAnsi="宋体" w:cs="Times New Roman" w:hint="eastAsia"/>
          <w:sz w:val="24"/>
          <w:szCs w:val="28"/>
        </w:rPr>
        <w:t>找出从起点到终点的最优行进路线。</w:t>
      </w:r>
    </w:p>
    <w:p w14:paraId="4B5A7BF5" w14:textId="77777777" w:rsidR="00AB6909" w:rsidRDefault="00AB6909" w:rsidP="00AB6909">
      <w:pPr>
        <w:adjustRightInd w:val="0"/>
        <w:snapToGrid w:val="0"/>
        <w:spacing w:beforeLines="50" w:before="156"/>
        <w:rPr>
          <w:rFonts w:ascii="黑体" w:eastAsia="黑体" w:hAnsi="黑体" w:cs="Times New Roman"/>
          <w:sz w:val="24"/>
          <w:szCs w:val="28"/>
        </w:rPr>
      </w:pPr>
      <w:r w:rsidRPr="00A352DA">
        <w:rPr>
          <w:rFonts w:ascii="黑体" w:eastAsia="黑体" w:hAnsi="黑体" w:cs="Times New Roman" w:hint="eastAsia"/>
          <w:sz w:val="24"/>
          <w:szCs w:val="28"/>
        </w:rPr>
        <w:t>2.</w:t>
      </w:r>
      <w:r>
        <w:rPr>
          <w:rFonts w:ascii="黑体" w:eastAsia="黑体" w:hAnsi="黑体" w:cs="Times New Roman" w:hint="eastAsia"/>
          <w:sz w:val="24"/>
          <w:szCs w:val="28"/>
        </w:rPr>
        <w:t>2</w:t>
      </w:r>
      <w:r>
        <w:rPr>
          <w:rFonts w:ascii="黑体" w:eastAsia="黑体" w:hAnsi="黑体" w:cs="Times New Roman"/>
          <w:sz w:val="24"/>
          <w:szCs w:val="28"/>
        </w:rPr>
        <w:t xml:space="preserve"> </w:t>
      </w:r>
      <w:r>
        <w:rPr>
          <w:rFonts w:ascii="黑体" w:eastAsia="黑体" w:hAnsi="黑体" w:cs="Times New Roman" w:hint="eastAsia"/>
          <w:sz w:val="24"/>
          <w:szCs w:val="28"/>
        </w:rPr>
        <w:t>问题二的分析</w:t>
      </w:r>
    </w:p>
    <w:p w14:paraId="6952343A" w14:textId="23809E79" w:rsidR="00AB6909" w:rsidRDefault="00B6719F" w:rsidP="00AB6909">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问题</w:t>
      </w:r>
      <w:proofErr w:type="gramStart"/>
      <w:r>
        <w:rPr>
          <w:rFonts w:ascii="宋体" w:eastAsia="宋体" w:hAnsi="宋体" w:cs="Times New Roman" w:hint="eastAsia"/>
          <w:sz w:val="24"/>
          <w:szCs w:val="28"/>
        </w:rPr>
        <w:t>二考虑</w:t>
      </w:r>
      <w:proofErr w:type="gramEnd"/>
      <w:r>
        <w:rPr>
          <w:rFonts w:ascii="宋体" w:eastAsia="宋体" w:hAnsi="宋体" w:cs="Times New Roman" w:hint="eastAsia"/>
          <w:sz w:val="24"/>
          <w:szCs w:val="28"/>
        </w:rPr>
        <w:t>的是移动机器人在出发前并不知晓全部栅格地图信息的背景条件下，如</w:t>
      </w:r>
      <w:r>
        <w:rPr>
          <w:rFonts w:ascii="宋体" w:eastAsia="宋体" w:hAnsi="宋体" w:cs="Times New Roman" w:hint="eastAsia"/>
          <w:sz w:val="24"/>
          <w:szCs w:val="28"/>
        </w:rPr>
        <w:lastRenderedPageBreak/>
        <w:t>何通过</w:t>
      </w:r>
      <w:r w:rsidR="00E678FB">
        <w:rPr>
          <w:rFonts w:ascii="宋体" w:eastAsia="宋体" w:hAnsi="宋体" w:cs="Times New Roman" w:hint="eastAsia"/>
          <w:sz w:val="24"/>
          <w:szCs w:val="28"/>
        </w:rPr>
        <w:t>建立数学</w:t>
      </w:r>
      <w:r>
        <w:rPr>
          <w:rFonts w:ascii="宋体" w:eastAsia="宋体" w:hAnsi="宋体" w:cs="Times New Roman" w:hint="eastAsia"/>
          <w:sz w:val="24"/>
          <w:szCs w:val="28"/>
        </w:rPr>
        <w:t>模型来计算得到移动机器人从起点到终点的最优行进路线</w:t>
      </w:r>
      <w:r w:rsidR="00AB6909">
        <w:rPr>
          <w:rFonts w:ascii="宋体" w:eastAsia="宋体" w:hAnsi="宋体" w:cs="Times New Roman" w:hint="eastAsia"/>
          <w:sz w:val="24"/>
          <w:szCs w:val="28"/>
        </w:rPr>
        <w:t>。</w:t>
      </w:r>
      <w:r w:rsidR="00A86F83">
        <w:rPr>
          <w:rFonts w:ascii="宋体" w:eastAsia="宋体" w:hAnsi="宋体" w:cs="Times New Roman" w:hint="eastAsia"/>
          <w:sz w:val="24"/>
          <w:szCs w:val="28"/>
        </w:rPr>
        <w:t>在问题二中对于行进路线的最优解是机器人在成功规避障碍物的同时能够尽量使用较少的</w:t>
      </w:r>
      <w:r w:rsidR="00603279">
        <w:rPr>
          <w:rFonts w:ascii="宋体" w:eastAsia="宋体" w:hAnsi="宋体" w:cs="Times New Roman" w:hint="eastAsia"/>
          <w:sz w:val="24"/>
          <w:szCs w:val="28"/>
        </w:rPr>
        <w:t>步数行进</w:t>
      </w:r>
      <w:r w:rsidR="00A86F83">
        <w:rPr>
          <w:rFonts w:ascii="宋体" w:eastAsia="宋体" w:hAnsi="宋体" w:cs="Times New Roman" w:hint="eastAsia"/>
          <w:sz w:val="24"/>
          <w:szCs w:val="28"/>
        </w:rPr>
        <w:t>到终点。因为问题二中移动机器人在出发之前并不知道整个栅格地图中障碍物的分布情况</w:t>
      </w:r>
      <w:r w:rsidR="00DC70A0">
        <w:rPr>
          <w:rFonts w:ascii="宋体" w:eastAsia="宋体" w:hAnsi="宋体" w:cs="Times New Roman" w:hint="eastAsia"/>
          <w:sz w:val="24"/>
          <w:szCs w:val="28"/>
        </w:rPr>
        <w:t>,所以首先</w:t>
      </w:r>
      <w:r w:rsidR="00DC209C">
        <w:rPr>
          <w:rFonts w:ascii="宋体" w:eastAsia="宋体" w:hAnsi="宋体" w:cs="Times New Roman" w:hint="eastAsia"/>
          <w:sz w:val="24"/>
          <w:szCs w:val="28"/>
        </w:rPr>
        <w:t>获取机器人此时的视野区域，再通过已有的视野区域，运用科学合理的算法，得出机器人此时的最优路径。</w:t>
      </w:r>
      <w:del w:id="0" w:author="hp" w:date="2021-05-23T17:49:00Z">
        <w:r w:rsidR="00890B7F" w:rsidDel="00DC70A0">
          <w:rPr>
            <w:rFonts w:ascii="宋体" w:eastAsia="宋体" w:hAnsi="宋体" w:cs="Times New Roman" w:hint="eastAsia"/>
            <w:sz w:val="24"/>
            <w:szCs w:val="28"/>
          </w:rPr>
          <w:delText>我们通过将问题二模型中得到的最优路径</w:delText>
        </w:r>
        <w:r w:rsidR="00E678FB" w:rsidDel="00DC70A0">
          <w:rPr>
            <w:rFonts w:ascii="宋体" w:eastAsia="宋体" w:hAnsi="宋体" w:cs="Times New Roman" w:hint="eastAsia"/>
            <w:sz w:val="24"/>
            <w:szCs w:val="28"/>
          </w:rPr>
          <w:delText>与</w:delText>
        </w:r>
        <w:r w:rsidR="00890B7F" w:rsidDel="00DC70A0">
          <w:rPr>
            <w:rFonts w:ascii="宋体" w:eastAsia="宋体" w:hAnsi="宋体" w:cs="Times New Roman" w:hint="eastAsia"/>
            <w:sz w:val="24"/>
            <w:szCs w:val="28"/>
          </w:rPr>
          <w:delText>问题一中相同情况下的障碍物摆放</w:delText>
        </w:r>
        <w:r w:rsidR="00DC209C" w:rsidDel="00DC70A0">
          <w:rPr>
            <w:rFonts w:ascii="宋体" w:eastAsia="宋体" w:hAnsi="宋体" w:cs="Times New Roman" w:hint="eastAsia"/>
            <w:sz w:val="24"/>
            <w:szCs w:val="28"/>
          </w:rPr>
          <w:delText>的最优路径</w:delText>
        </w:r>
        <w:r w:rsidR="00E678FB" w:rsidDel="00DC70A0">
          <w:rPr>
            <w:rFonts w:ascii="宋体" w:eastAsia="宋体" w:hAnsi="宋体" w:cs="Times New Roman" w:hint="eastAsia"/>
            <w:sz w:val="24"/>
            <w:szCs w:val="28"/>
          </w:rPr>
          <w:delText>做差值</w:delText>
        </w:r>
        <w:r w:rsidR="00890B7F" w:rsidDel="00DC70A0">
          <w:rPr>
            <w:rFonts w:ascii="宋体" w:eastAsia="宋体" w:hAnsi="宋体" w:cs="Times New Roman" w:hint="eastAsia"/>
            <w:sz w:val="24"/>
            <w:szCs w:val="28"/>
          </w:rPr>
          <w:delText>，</w:delText>
        </w:r>
        <w:r w:rsidR="00E678FB" w:rsidDel="00DC70A0">
          <w:rPr>
            <w:rFonts w:ascii="宋体" w:eastAsia="宋体" w:hAnsi="宋体" w:cs="Times New Roman" w:hint="eastAsia"/>
            <w:sz w:val="24"/>
            <w:szCs w:val="28"/>
          </w:rPr>
          <w:delText>然后</w:delText>
        </w:r>
        <w:r w:rsidR="00890B7F" w:rsidDel="00DC70A0">
          <w:rPr>
            <w:rFonts w:ascii="宋体" w:eastAsia="宋体" w:hAnsi="宋体" w:cs="Times New Roman" w:hint="eastAsia"/>
            <w:sz w:val="24"/>
            <w:szCs w:val="28"/>
          </w:rPr>
          <w:delText>用这个差值来量化</w:delText>
        </w:r>
        <w:r w:rsidR="00D96B6E" w:rsidDel="00DC70A0">
          <w:rPr>
            <w:rFonts w:ascii="宋体" w:eastAsia="宋体" w:hAnsi="宋体" w:cs="Times New Roman" w:hint="eastAsia"/>
            <w:sz w:val="24"/>
            <w:szCs w:val="28"/>
          </w:rPr>
          <w:delText>评价</w:delText>
        </w:r>
        <w:r w:rsidR="00DC209C" w:rsidDel="00DC70A0">
          <w:rPr>
            <w:rFonts w:ascii="宋体" w:eastAsia="宋体" w:hAnsi="宋体" w:cs="Times New Roman" w:hint="eastAsia"/>
            <w:sz w:val="24"/>
            <w:szCs w:val="28"/>
          </w:rPr>
          <w:delText>此</w:delText>
        </w:r>
        <w:r w:rsidR="00890B7F" w:rsidDel="00DC70A0">
          <w:rPr>
            <w:rFonts w:ascii="宋体" w:eastAsia="宋体" w:hAnsi="宋体" w:cs="Times New Roman" w:hint="eastAsia"/>
            <w:sz w:val="24"/>
            <w:szCs w:val="28"/>
          </w:rPr>
          <w:delText>最优路径，</w:delText>
        </w:r>
        <w:r w:rsidR="00D96B6E" w:rsidDel="00DC70A0">
          <w:rPr>
            <w:rFonts w:ascii="宋体" w:eastAsia="宋体" w:hAnsi="宋体" w:cs="Times New Roman" w:hint="eastAsia"/>
            <w:sz w:val="24"/>
            <w:szCs w:val="28"/>
          </w:rPr>
          <w:delText>并以此来</w:delText>
        </w:r>
        <w:r w:rsidR="00890B7F" w:rsidDel="00DC70A0">
          <w:rPr>
            <w:rFonts w:ascii="宋体" w:eastAsia="宋体" w:hAnsi="宋体" w:cs="Times New Roman" w:hint="eastAsia"/>
            <w:sz w:val="24"/>
            <w:szCs w:val="28"/>
          </w:rPr>
          <w:delText>说明该路径为最优行进路径</w:delText>
        </w:r>
        <w:r w:rsidR="00A86F83" w:rsidDel="00DC70A0">
          <w:rPr>
            <w:rFonts w:ascii="宋体" w:eastAsia="宋体" w:hAnsi="宋体" w:cs="Times New Roman" w:hint="eastAsia"/>
            <w:sz w:val="24"/>
            <w:szCs w:val="28"/>
          </w:rPr>
          <w:delText>。</w:delText>
        </w:r>
      </w:del>
      <w:r w:rsidR="00A86F83">
        <w:rPr>
          <w:rFonts w:ascii="宋体" w:eastAsia="宋体" w:hAnsi="宋体" w:cs="Times New Roman" w:hint="eastAsia"/>
          <w:sz w:val="24"/>
          <w:szCs w:val="28"/>
        </w:rPr>
        <w:t>问题二中也存在两种情况，</w:t>
      </w:r>
      <w:r w:rsidR="00DC70A0">
        <w:rPr>
          <w:rFonts w:ascii="宋体" w:eastAsia="宋体" w:hAnsi="宋体" w:cs="Times New Roman" w:hint="eastAsia"/>
          <w:sz w:val="24"/>
          <w:szCs w:val="28"/>
        </w:rPr>
        <w:t>即</w:t>
      </w:r>
      <w:r w:rsidR="00DC70A0">
        <w:rPr>
          <w:rFonts w:ascii="宋体" w:eastAsia="宋体" w:hAnsi="宋体" w:cs="Times New Roman" w:hint="eastAsia"/>
          <w:sz w:val="24"/>
          <w:szCs w:val="28"/>
        </w:rPr>
        <w:t>已栅格化障碍物形状的情况</w:t>
      </w:r>
      <w:r w:rsidR="00DC70A0">
        <w:rPr>
          <w:rFonts w:ascii="宋体" w:eastAsia="宋体" w:hAnsi="宋体" w:cs="Times New Roman" w:hint="eastAsia"/>
          <w:sz w:val="24"/>
          <w:szCs w:val="28"/>
        </w:rPr>
        <w:t>和未</w:t>
      </w:r>
      <w:r w:rsidR="00DC70A0">
        <w:rPr>
          <w:rFonts w:ascii="宋体" w:eastAsia="宋体" w:hAnsi="宋体" w:cs="Times New Roman" w:hint="eastAsia"/>
          <w:sz w:val="24"/>
          <w:szCs w:val="28"/>
        </w:rPr>
        <w:t>栅格化障碍物形状的情况</w:t>
      </w:r>
      <w:r w:rsidR="00A86F83">
        <w:rPr>
          <w:rFonts w:ascii="宋体" w:eastAsia="宋体" w:hAnsi="宋体" w:cs="Times New Roman" w:hint="eastAsia"/>
          <w:sz w:val="24"/>
          <w:szCs w:val="28"/>
        </w:rPr>
        <w:t>。</w:t>
      </w:r>
      <w:r w:rsidR="00DC70A0">
        <w:rPr>
          <w:rFonts w:ascii="宋体" w:eastAsia="宋体" w:hAnsi="宋体" w:cs="Times New Roman" w:hint="eastAsia"/>
          <w:sz w:val="24"/>
          <w:szCs w:val="28"/>
        </w:rPr>
        <w:t>因此，</w:t>
      </w:r>
      <w:ins w:id="1" w:author="hp" w:date="2021-05-23T17:49:00Z">
        <w:r w:rsidR="00DC70A0">
          <w:rPr>
            <w:rFonts w:ascii="宋体" w:eastAsia="宋体" w:hAnsi="宋体" w:cs="Times New Roman" w:hint="eastAsia"/>
            <w:sz w:val="24"/>
            <w:szCs w:val="28"/>
          </w:rPr>
          <w:t>解决问题的核心包括两个方面，一是找到合适的扫描方法，确定</w:t>
        </w:r>
      </w:ins>
      <w:ins w:id="2" w:author="hp" w:date="2021-05-23T17:50:00Z">
        <w:r w:rsidR="00DC70A0">
          <w:rPr>
            <w:rFonts w:ascii="宋体" w:eastAsia="宋体" w:hAnsi="宋体" w:cs="Times New Roman" w:hint="eastAsia"/>
            <w:sz w:val="24"/>
            <w:szCs w:val="28"/>
          </w:rPr>
          <w:t>机器人视野；二是在已知视野的基础上，找出一套最高效的寻路机质。</w:t>
        </w:r>
      </w:ins>
    </w:p>
    <w:p w14:paraId="7362F374" w14:textId="4D49F8EF" w:rsidR="00AB6909" w:rsidRPr="003864F3"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三</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模型假设</w:t>
      </w:r>
    </w:p>
    <w:p w14:paraId="36229E7B" w14:textId="4BA0D808" w:rsidR="00AB6909" w:rsidRPr="00756EEA" w:rsidRDefault="00AB6909" w:rsidP="00AB6909">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756EEA">
        <w:rPr>
          <w:rFonts w:ascii="Times New Roman" w:eastAsia="宋体" w:hAnsi="Times New Roman" w:cs="Times New Roman" w:hint="eastAsia"/>
          <w:sz w:val="24"/>
          <w:szCs w:val="28"/>
        </w:rPr>
        <w:t>假设</w:t>
      </w:r>
      <w:r w:rsidR="0025793F">
        <w:rPr>
          <w:rFonts w:ascii="Times New Roman" w:eastAsia="宋体" w:hAnsi="Times New Roman" w:cs="Times New Roman" w:hint="eastAsia"/>
          <w:sz w:val="24"/>
          <w:szCs w:val="28"/>
        </w:rPr>
        <w:t>机器人行进一格所需要的时间是一样</w:t>
      </w:r>
      <w:r w:rsidRPr="00756EEA">
        <w:rPr>
          <w:rFonts w:ascii="Times New Roman" w:eastAsia="宋体" w:hAnsi="Times New Roman" w:cs="Times New Roman" w:hint="eastAsia"/>
          <w:sz w:val="24"/>
          <w:szCs w:val="28"/>
        </w:rPr>
        <w:t>。</w:t>
      </w:r>
      <w:ins w:id="3" w:author="hp" w:date="2021-05-23T17:51:00Z">
        <w:r w:rsidR="00DC70A0">
          <w:rPr>
            <w:rFonts w:ascii="Times New Roman" w:eastAsia="宋体" w:hAnsi="Times New Roman" w:cs="Times New Roman" w:hint="eastAsia"/>
            <w:sz w:val="24"/>
            <w:szCs w:val="28"/>
          </w:rPr>
          <w:t>（可认为</w:t>
        </w:r>
        <w:r w:rsidR="00DC70A0">
          <w:rPr>
            <w:rFonts w:ascii="Times New Roman" w:eastAsia="宋体" w:hAnsi="Times New Roman" w:cs="Times New Roman" w:hint="eastAsia"/>
            <w:sz w:val="24"/>
            <w:szCs w:val="28"/>
          </w:rPr>
          <w:t>机器人是跳跃行进，即机器人行进至相邻栅格的代价相同。</w:t>
        </w:r>
        <w:r w:rsidR="00DC70A0">
          <w:rPr>
            <w:rFonts w:ascii="Times New Roman" w:eastAsia="宋体" w:hAnsi="Times New Roman" w:cs="Times New Roman" w:hint="eastAsia"/>
            <w:sz w:val="24"/>
            <w:szCs w:val="28"/>
          </w:rPr>
          <w:t>）</w:t>
        </w:r>
      </w:ins>
    </w:p>
    <w:p w14:paraId="6926998A" w14:textId="66F8BCA6" w:rsidR="00AB6909" w:rsidRPr="00756EEA" w:rsidDel="00DC70A0" w:rsidRDefault="00AB6909" w:rsidP="00AB6909">
      <w:pPr>
        <w:widowControl/>
        <w:adjustRightInd w:val="0"/>
        <w:snapToGrid w:val="0"/>
        <w:jc w:val="left"/>
        <w:rPr>
          <w:del w:id="4" w:author="hp" w:date="2021-05-23T17:51:00Z"/>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sidRPr="00756EEA">
        <w:rPr>
          <w:rFonts w:ascii="Times New Roman" w:eastAsia="宋体" w:hAnsi="Times New Roman" w:cs="Times New Roman" w:hint="eastAsia"/>
          <w:sz w:val="24"/>
          <w:szCs w:val="28"/>
        </w:rPr>
        <w:t>假设</w:t>
      </w:r>
      <w:r w:rsidR="0025793F">
        <w:rPr>
          <w:rFonts w:ascii="Times New Roman" w:eastAsia="宋体" w:hAnsi="Times New Roman" w:cs="Times New Roman" w:hint="eastAsia"/>
          <w:sz w:val="24"/>
          <w:szCs w:val="28"/>
        </w:rPr>
        <w:t>机器人</w:t>
      </w:r>
      <w:ins w:id="5" w:author="hp" w:date="2021-05-23T17:52:00Z">
        <w:r w:rsidR="00DC70A0">
          <w:rPr>
            <w:rFonts w:ascii="Times New Roman" w:eastAsia="宋体" w:hAnsi="Times New Roman" w:cs="Times New Roman" w:hint="eastAsia"/>
            <w:sz w:val="24"/>
            <w:szCs w:val="28"/>
          </w:rPr>
          <w:t>只能</w:t>
        </w:r>
      </w:ins>
      <w:r w:rsidR="0025793F">
        <w:rPr>
          <w:rFonts w:ascii="Times New Roman" w:eastAsia="宋体" w:hAnsi="Times New Roman" w:cs="Times New Roman" w:hint="eastAsia"/>
          <w:sz w:val="24"/>
          <w:szCs w:val="28"/>
        </w:rPr>
        <w:t>行走在大小</w:t>
      </w:r>
      <w:ins w:id="6" w:author="hp" w:date="2021-05-23T17:52:00Z">
        <w:r w:rsidR="00DC70A0">
          <w:rPr>
            <w:rFonts w:ascii="Times New Roman" w:eastAsia="宋体" w:hAnsi="Times New Roman" w:cs="Times New Roman" w:hint="eastAsia"/>
            <w:sz w:val="24"/>
            <w:szCs w:val="28"/>
          </w:rPr>
          <w:t>有限</w:t>
        </w:r>
      </w:ins>
      <w:del w:id="7" w:author="hp" w:date="2021-05-23T17:52:00Z">
        <w:r w:rsidR="0025793F" w:rsidDel="00DC70A0">
          <w:rPr>
            <w:rFonts w:ascii="Times New Roman" w:eastAsia="宋体" w:hAnsi="Times New Roman" w:cs="Times New Roman" w:hint="eastAsia"/>
            <w:sz w:val="24"/>
            <w:szCs w:val="28"/>
          </w:rPr>
          <w:delText>为</w:delText>
        </w:r>
      </w:del>
      <m:oMath>
        <m:r>
          <w:del w:id="8" w:author="hp" w:date="2021-05-23T17:52:00Z">
            <w:rPr>
              <w:rFonts w:ascii="Cambria Math" w:eastAsia="宋体" w:hAnsi="Cambria Math" w:cs="Times New Roman"/>
              <w:sz w:val="24"/>
              <w:szCs w:val="28"/>
            </w:rPr>
            <m:t>10×10</m:t>
          </w:del>
        </m:r>
      </m:oMath>
      <w:r w:rsidR="0025793F">
        <w:rPr>
          <w:rFonts w:ascii="Times New Roman" w:eastAsia="宋体" w:hAnsi="Times New Roman" w:cs="Times New Roman" w:hint="eastAsia"/>
          <w:sz w:val="24"/>
          <w:szCs w:val="28"/>
        </w:rPr>
        <w:t>的栅格地图中</w:t>
      </w:r>
      <w:r w:rsidRPr="00756EEA">
        <w:rPr>
          <w:rFonts w:ascii="Times New Roman" w:eastAsia="宋体" w:hAnsi="Times New Roman" w:cs="Times New Roman" w:hint="eastAsia"/>
          <w:sz w:val="24"/>
          <w:szCs w:val="28"/>
        </w:rPr>
        <w:t>。</w:t>
      </w:r>
    </w:p>
    <w:p w14:paraId="08DD4091" w14:textId="7785527E" w:rsidR="00AB6909" w:rsidRPr="00756EEA" w:rsidRDefault="00AB6909" w:rsidP="00AB6909">
      <w:pPr>
        <w:widowControl/>
        <w:adjustRightInd w:val="0"/>
        <w:snapToGrid w:val="0"/>
        <w:jc w:val="left"/>
        <w:rPr>
          <w:rFonts w:ascii="Times New Roman" w:eastAsia="宋体" w:hAnsi="Times New Roman" w:cs="Times New Roman"/>
          <w:sz w:val="24"/>
          <w:szCs w:val="28"/>
        </w:rPr>
      </w:pPr>
      <w:del w:id="9" w:author="hp" w:date="2021-05-23T17:51:00Z">
        <w:r w:rsidDel="00DC70A0">
          <w:rPr>
            <w:rFonts w:ascii="Times New Roman" w:eastAsia="宋体" w:hAnsi="Times New Roman" w:cs="Times New Roman" w:hint="eastAsia"/>
            <w:sz w:val="24"/>
            <w:szCs w:val="28"/>
          </w:rPr>
          <w:delText>3</w:delText>
        </w:r>
        <w:r w:rsidDel="00DC70A0">
          <w:rPr>
            <w:rFonts w:ascii="Times New Roman" w:eastAsia="宋体" w:hAnsi="Times New Roman" w:cs="Times New Roman"/>
            <w:sz w:val="24"/>
            <w:szCs w:val="28"/>
          </w:rPr>
          <w:delText>.</w:delText>
        </w:r>
        <w:r w:rsidR="00D96B6E" w:rsidDel="00DC70A0">
          <w:rPr>
            <w:rFonts w:ascii="Times New Roman" w:eastAsia="宋体" w:hAnsi="Times New Roman" w:cs="Times New Roman" w:hint="eastAsia"/>
            <w:sz w:val="24"/>
            <w:szCs w:val="28"/>
          </w:rPr>
          <w:delText>假设机器人视线起点可以为目前所在格上任意一点</w:delText>
        </w:r>
        <w:r w:rsidR="005E7788" w:rsidDel="00DC70A0">
          <w:rPr>
            <w:rFonts w:ascii="Times New Roman" w:eastAsia="宋体" w:hAnsi="Times New Roman" w:cs="Times New Roman" w:hint="eastAsia"/>
            <w:sz w:val="24"/>
            <w:szCs w:val="28"/>
          </w:rPr>
          <w:delText>。</w:delText>
        </w:r>
        <w:r w:rsidR="00D96B6E" w:rsidRPr="00756EEA" w:rsidDel="00DC70A0">
          <w:rPr>
            <w:rFonts w:ascii="Times New Roman" w:eastAsia="宋体" w:hAnsi="Times New Roman" w:cs="Times New Roman"/>
            <w:sz w:val="24"/>
            <w:szCs w:val="28"/>
          </w:rPr>
          <w:delText xml:space="preserve"> </w:delText>
        </w:r>
      </w:del>
    </w:p>
    <w:p w14:paraId="20061D4A" w14:textId="50BA944C" w:rsidR="009F1048" w:rsidDel="00DC70A0" w:rsidRDefault="00DC70A0" w:rsidP="00DC70A0">
      <w:pPr>
        <w:widowControl/>
        <w:adjustRightInd w:val="0"/>
        <w:snapToGrid w:val="0"/>
        <w:jc w:val="left"/>
        <w:rPr>
          <w:del w:id="10" w:author="hp" w:date="2021-05-23T17:51:00Z"/>
          <w:rFonts w:ascii="Times New Roman" w:eastAsia="宋体" w:hAnsi="Times New Roman" w:cs="Times New Roman"/>
          <w:sz w:val="24"/>
          <w:szCs w:val="28"/>
        </w:rPr>
        <w:pPrChange w:id="11" w:author="hp" w:date="2021-05-23T17:51:00Z">
          <w:pPr>
            <w:widowControl/>
            <w:adjustRightInd w:val="0"/>
            <w:snapToGrid w:val="0"/>
            <w:jc w:val="left"/>
          </w:pPr>
        </w:pPrChange>
      </w:pPr>
      <w:ins w:id="12" w:author="hp" w:date="2021-05-23T17:51:00Z">
        <w:r>
          <w:rPr>
            <w:rFonts w:ascii="Times New Roman" w:eastAsia="宋体" w:hAnsi="Times New Roman" w:cs="Times New Roman"/>
            <w:sz w:val="24"/>
            <w:szCs w:val="28"/>
          </w:rPr>
          <w:t>3</w:t>
        </w:r>
      </w:ins>
      <w:del w:id="13" w:author="hp" w:date="2021-05-23T17:51:00Z">
        <w:r w:rsidR="00AB6909" w:rsidDel="00DC70A0">
          <w:rPr>
            <w:rFonts w:ascii="Times New Roman" w:eastAsia="宋体" w:hAnsi="Times New Roman" w:cs="Times New Roman" w:hint="eastAsia"/>
            <w:sz w:val="24"/>
            <w:szCs w:val="28"/>
          </w:rPr>
          <w:delText>4</w:delText>
        </w:r>
      </w:del>
      <w:r w:rsidR="00AB6909">
        <w:rPr>
          <w:rFonts w:ascii="Times New Roman" w:eastAsia="宋体" w:hAnsi="Times New Roman" w:cs="Times New Roman"/>
          <w:sz w:val="24"/>
          <w:szCs w:val="28"/>
        </w:rPr>
        <w:t>.</w:t>
      </w:r>
      <w:r w:rsidR="00D96B6E">
        <w:rPr>
          <w:rFonts w:ascii="Times New Roman" w:eastAsia="宋体" w:hAnsi="Times New Roman" w:cs="Times New Roman" w:hint="eastAsia"/>
          <w:sz w:val="24"/>
          <w:szCs w:val="28"/>
        </w:rPr>
        <w:t>假设机器人的视线在无障碍物阻拦下可看至无穷远</w:t>
      </w:r>
      <w:r w:rsidR="005E7788">
        <w:rPr>
          <w:rFonts w:ascii="Times New Roman" w:eastAsia="宋体" w:hAnsi="Times New Roman" w:cs="Times New Roman" w:hint="eastAsia"/>
          <w:sz w:val="24"/>
          <w:szCs w:val="28"/>
        </w:rPr>
        <w:t>。</w:t>
      </w:r>
    </w:p>
    <w:p w14:paraId="74D2C38B" w14:textId="7E007CEA" w:rsidR="00B605BC" w:rsidRPr="00B605BC" w:rsidRDefault="00B605BC" w:rsidP="00DC70A0">
      <w:pPr>
        <w:widowControl/>
        <w:adjustRightInd w:val="0"/>
        <w:snapToGrid w:val="0"/>
        <w:jc w:val="left"/>
        <w:rPr>
          <w:rFonts w:ascii="Times New Roman" w:eastAsia="宋体" w:hAnsi="Times New Roman" w:cs="Times New Roman"/>
          <w:sz w:val="24"/>
          <w:szCs w:val="28"/>
        </w:rPr>
        <w:pPrChange w:id="14" w:author="hp" w:date="2021-05-23T17:51:00Z">
          <w:pPr>
            <w:widowControl/>
            <w:adjustRightInd w:val="0"/>
            <w:snapToGrid w:val="0"/>
            <w:jc w:val="left"/>
          </w:pPr>
        </w:pPrChange>
      </w:pPr>
      <w:del w:id="15" w:author="hp" w:date="2021-05-23T17:51:00Z">
        <w:r w:rsidDel="00DC70A0">
          <w:rPr>
            <w:rFonts w:ascii="Times New Roman" w:eastAsia="宋体" w:hAnsi="Times New Roman" w:cs="Times New Roman"/>
            <w:sz w:val="24"/>
            <w:szCs w:val="28"/>
          </w:rPr>
          <w:delText>5.</w:delText>
        </w:r>
        <w:r w:rsidDel="00DC70A0">
          <w:rPr>
            <w:rFonts w:ascii="Times New Roman" w:eastAsia="宋体" w:hAnsi="Times New Roman" w:cs="Times New Roman" w:hint="eastAsia"/>
            <w:sz w:val="24"/>
            <w:szCs w:val="28"/>
          </w:rPr>
          <w:delText>假设机器人是跳跃行进，即机器人行进</w:delText>
        </w:r>
        <w:r w:rsidR="00603279" w:rsidDel="00DC70A0">
          <w:rPr>
            <w:rFonts w:ascii="Times New Roman" w:eastAsia="宋体" w:hAnsi="Times New Roman" w:cs="Times New Roman" w:hint="eastAsia"/>
            <w:sz w:val="24"/>
            <w:szCs w:val="28"/>
          </w:rPr>
          <w:delText>至相邻栅格</w:delText>
        </w:r>
        <w:r w:rsidDel="00DC70A0">
          <w:rPr>
            <w:rFonts w:ascii="Times New Roman" w:eastAsia="宋体" w:hAnsi="Times New Roman" w:cs="Times New Roman" w:hint="eastAsia"/>
            <w:sz w:val="24"/>
            <w:szCs w:val="28"/>
          </w:rPr>
          <w:delText>的代价相同。</w:delText>
        </w:r>
      </w:del>
    </w:p>
    <w:p w14:paraId="21419B72" w14:textId="08DCBE31" w:rsidR="00AB6909" w:rsidRPr="003864F3"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四</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符号说明</w:t>
      </w:r>
    </w:p>
    <w:tbl>
      <w:tblPr>
        <w:tblW w:w="9072" w:type="dxa"/>
        <w:tblLook w:val="04A0" w:firstRow="1" w:lastRow="0" w:firstColumn="1" w:lastColumn="0" w:noHBand="0" w:noVBand="1"/>
      </w:tblPr>
      <w:tblGrid>
        <w:gridCol w:w="3402"/>
        <w:gridCol w:w="5670"/>
      </w:tblGrid>
      <w:tr w:rsidR="00AB6909" w:rsidRPr="000A67DA" w14:paraId="3352C83C" w14:textId="77777777" w:rsidTr="00B605BC">
        <w:trPr>
          <w:trHeight w:val="683"/>
        </w:trPr>
        <w:tc>
          <w:tcPr>
            <w:tcW w:w="3402" w:type="dxa"/>
            <w:tcBorders>
              <w:top w:val="single" w:sz="18" w:space="0" w:color="auto"/>
              <w:bottom w:val="single" w:sz="12" w:space="0" w:color="auto"/>
            </w:tcBorders>
            <w:vAlign w:val="center"/>
          </w:tcPr>
          <w:p w14:paraId="6CF524C6" w14:textId="77777777" w:rsidR="00AB6909" w:rsidRPr="000A67DA" w:rsidRDefault="00AB6909" w:rsidP="00B605BC">
            <w:pPr>
              <w:widowControl/>
              <w:adjustRightInd w:val="0"/>
              <w:snapToGrid w:val="0"/>
              <w:jc w:val="center"/>
              <w:rPr>
                <w:rFonts w:ascii="黑体" w:eastAsia="黑体" w:hAnsi="黑体" w:cs="Times New Roman"/>
                <w:b/>
                <w:bCs/>
                <w:sz w:val="24"/>
                <w:szCs w:val="28"/>
              </w:rPr>
            </w:pPr>
            <w:r w:rsidRPr="000A67DA">
              <w:rPr>
                <w:rFonts w:ascii="黑体" w:eastAsia="黑体" w:hAnsi="黑体" w:cs="Times New Roman" w:hint="eastAsia"/>
                <w:sz w:val="24"/>
                <w:szCs w:val="28"/>
              </w:rPr>
              <w:t>符号</w:t>
            </w:r>
          </w:p>
        </w:tc>
        <w:tc>
          <w:tcPr>
            <w:tcW w:w="5670" w:type="dxa"/>
            <w:tcBorders>
              <w:top w:val="single" w:sz="18" w:space="0" w:color="auto"/>
              <w:bottom w:val="single" w:sz="12" w:space="0" w:color="auto"/>
            </w:tcBorders>
            <w:vAlign w:val="center"/>
          </w:tcPr>
          <w:p w14:paraId="1390C142" w14:textId="77777777" w:rsidR="00AB6909" w:rsidRPr="000A67DA" w:rsidRDefault="00AB6909" w:rsidP="00B605BC">
            <w:pPr>
              <w:widowControl/>
              <w:adjustRightInd w:val="0"/>
              <w:snapToGrid w:val="0"/>
              <w:jc w:val="center"/>
              <w:rPr>
                <w:rFonts w:ascii="黑体" w:eastAsia="黑体" w:hAnsi="黑体" w:cs="Times New Roman"/>
                <w:b/>
                <w:bCs/>
                <w:sz w:val="24"/>
                <w:szCs w:val="28"/>
              </w:rPr>
            </w:pPr>
            <w:r>
              <w:rPr>
                <w:rFonts w:ascii="黑体" w:eastAsia="黑体" w:hAnsi="黑体" w:cs="Times New Roman" w:hint="eastAsia"/>
                <w:sz w:val="24"/>
                <w:szCs w:val="28"/>
              </w:rPr>
              <w:t>符号意义</w:t>
            </w:r>
          </w:p>
        </w:tc>
      </w:tr>
      <w:tr w:rsidR="00AB6909" w14:paraId="06141766" w14:textId="77777777" w:rsidTr="00B605BC">
        <w:trPr>
          <w:trHeight w:val="747"/>
        </w:trPr>
        <w:tc>
          <w:tcPr>
            <w:tcW w:w="3402" w:type="dxa"/>
            <w:tcBorders>
              <w:top w:val="single" w:sz="12" w:space="0" w:color="auto"/>
              <w:bottom w:val="nil"/>
            </w:tcBorders>
            <w:vAlign w:val="center"/>
          </w:tcPr>
          <w:p w14:paraId="09D875AD" w14:textId="77777777" w:rsidR="00AB6909" w:rsidRPr="00171C05" w:rsidRDefault="00AB6909" w:rsidP="00B605BC">
            <w:pPr>
              <w:widowControl/>
              <w:adjustRightInd w:val="0"/>
              <w:snapToGrid w:val="0"/>
              <w:jc w:val="center"/>
              <w:rPr>
                <w:rFonts w:ascii="Times New Roman" w:eastAsia="宋体" w:hAnsi="Times New Roman" w:cs="Times New Roman"/>
                <w:b/>
                <w:bCs/>
                <w:iCs/>
                <w:sz w:val="24"/>
                <w:szCs w:val="28"/>
              </w:rPr>
            </w:pPr>
            <m:oMathPara>
              <m:oMath>
                <m:r>
                  <w:rPr>
                    <w:rFonts w:ascii="Cambria Math" w:eastAsia="宋体" w:hAnsi="Cambria Math" w:cs="Times New Roman"/>
                    <w:sz w:val="24"/>
                    <w:szCs w:val="24"/>
                  </w:rPr>
                  <m:t>D</m:t>
                </m:r>
              </m:oMath>
            </m:oMathPara>
          </w:p>
        </w:tc>
        <w:tc>
          <w:tcPr>
            <w:tcW w:w="5670" w:type="dxa"/>
            <w:tcBorders>
              <w:top w:val="single" w:sz="12" w:space="0" w:color="auto"/>
              <w:bottom w:val="nil"/>
            </w:tcBorders>
            <w:vAlign w:val="center"/>
          </w:tcPr>
          <w:p w14:paraId="50271316" w14:textId="77777777" w:rsidR="00AB6909" w:rsidRDefault="00AB6909"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表示两个元素之间的距离</w:t>
            </w:r>
          </w:p>
        </w:tc>
      </w:tr>
      <w:tr w:rsidR="00AB6909" w14:paraId="7F2F1059" w14:textId="77777777" w:rsidTr="00B605BC">
        <w:trPr>
          <w:trHeight w:val="747"/>
        </w:trPr>
        <w:tc>
          <w:tcPr>
            <w:tcW w:w="3402" w:type="dxa"/>
            <w:tcBorders>
              <w:top w:val="nil"/>
              <w:bottom w:val="nil"/>
            </w:tcBorders>
            <w:vAlign w:val="center"/>
          </w:tcPr>
          <w:p w14:paraId="4BD266D1" w14:textId="77777777" w:rsidR="00AB6909" w:rsidRPr="00171C05" w:rsidRDefault="00AB6909" w:rsidP="00B605BC">
            <w:pPr>
              <w:widowControl/>
              <w:adjustRightInd w:val="0"/>
              <w:snapToGrid w:val="0"/>
              <w:jc w:val="center"/>
              <w:rPr>
                <w:rFonts w:ascii="等线" w:eastAsia="等线" w:hAnsi="等线" w:cs="Times New Roman"/>
                <w:b/>
                <w:bCs/>
                <w:sz w:val="24"/>
                <w:szCs w:val="28"/>
              </w:rPr>
            </w:pPr>
            <m:oMathPara>
              <m:oMath>
                <m:r>
                  <w:rPr>
                    <w:rFonts w:ascii="Cambria Math" w:eastAsia="宋体" w:hAnsi="Cambria Math" w:cs="Times New Roman"/>
                    <w:sz w:val="24"/>
                    <w:szCs w:val="24"/>
                  </w:rPr>
                  <m:t>C</m:t>
                </m:r>
              </m:oMath>
            </m:oMathPara>
          </w:p>
        </w:tc>
        <w:tc>
          <w:tcPr>
            <w:tcW w:w="5670" w:type="dxa"/>
            <w:tcBorders>
              <w:top w:val="nil"/>
              <w:bottom w:val="nil"/>
            </w:tcBorders>
            <w:vAlign w:val="center"/>
          </w:tcPr>
          <w:p w14:paraId="61BF33B2" w14:textId="77777777" w:rsidR="00AB6909" w:rsidRDefault="00AB6909" w:rsidP="00B605BC">
            <w:pPr>
              <w:widowControl/>
              <w:adjustRightInd w:val="0"/>
              <w:snapToGrid w:val="0"/>
              <w:jc w:val="center"/>
              <w:rPr>
                <w:rFonts w:ascii="Times New Roman" w:eastAsia="宋体" w:hAnsi="Times New Roman" w:cs="Times New Roman"/>
                <w:sz w:val="24"/>
                <w:szCs w:val="28"/>
              </w:rPr>
            </w:pPr>
            <w:proofErr w:type="gramStart"/>
            <w:r>
              <w:rPr>
                <w:rFonts w:ascii="Times New Roman" w:eastAsia="宋体" w:hAnsi="Times New Roman" w:cs="Times New Roman" w:hint="eastAsia"/>
                <w:sz w:val="24"/>
                <w:szCs w:val="28"/>
              </w:rPr>
              <w:t>表示拣货点与货格之间</w:t>
            </w:r>
            <w:proofErr w:type="gramEnd"/>
            <w:r>
              <w:rPr>
                <w:rFonts w:ascii="Times New Roman" w:eastAsia="宋体" w:hAnsi="Times New Roman" w:cs="Times New Roman" w:hint="eastAsia"/>
                <w:sz w:val="24"/>
                <w:szCs w:val="28"/>
              </w:rPr>
              <w:t>的距离</w:t>
            </w:r>
          </w:p>
        </w:tc>
      </w:tr>
      <w:tr w:rsidR="00AB6909" w14:paraId="3F4C2ED3" w14:textId="77777777" w:rsidTr="00B605BC">
        <w:trPr>
          <w:trHeight w:val="747"/>
        </w:trPr>
        <w:tc>
          <w:tcPr>
            <w:tcW w:w="3402" w:type="dxa"/>
            <w:tcBorders>
              <w:top w:val="nil"/>
              <w:bottom w:val="nil"/>
            </w:tcBorders>
            <w:vAlign w:val="center"/>
          </w:tcPr>
          <w:p w14:paraId="4B931A9F" w14:textId="77777777" w:rsidR="00AB6909" w:rsidRPr="00171C05" w:rsidRDefault="00AB6909" w:rsidP="00B605BC">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sz w:val="24"/>
                    <w:szCs w:val="28"/>
                  </w:rPr>
                  <m:t>SD</m:t>
                </m:r>
              </m:oMath>
            </m:oMathPara>
          </w:p>
        </w:tc>
        <w:tc>
          <w:tcPr>
            <w:tcW w:w="5670" w:type="dxa"/>
            <w:tcBorders>
              <w:top w:val="nil"/>
              <w:bottom w:val="nil"/>
            </w:tcBorders>
            <w:vAlign w:val="center"/>
          </w:tcPr>
          <w:p w14:paraId="65711C01" w14:textId="77777777" w:rsidR="00AB6909" w:rsidRDefault="00AB6909"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表示一个任务单</w:t>
            </w:r>
            <w:proofErr w:type="gramStart"/>
            <w:r>
              <w:rPr>
                <w:rFonts w:ascii="Times New Roman" w:eastAsia="宋体" w:hAnsi="Times New Roman" w:cs="Times New Roman" w:hint="eastAsia"/>
                <w:sz w:val="24"/>
                <w:szCs w:val="28"/>
              </w:rPr>
              <w:t>的拣货路程</w:t>
            </w:r>
            <w:proofErr w:type="gramEnd"/>
            <w:r>
              <w:rPr>
                <w:rFonts w:ascii="Times New Roman" w:eastAsia="宋体" w:hAnsi="Times New Roman" w:cs="Times New Roman" w:hint="eastAsia"/>
                <w:sz w:val="24"/>
                <w:szCs w:val="28"/>
              </w:rPr>
              <w:t>距离总和</w:t>
            </w:r>
          </w:p>
        </w:tc>
      </w:tr>
      <w:tr w:rsidR="00AB6909" w14:paraId="677DAFB6" w14:textId="77777777" w:rsidTr="00B605BC">
        <w:trPr>
          <w:trHeight w:val="747"/>
        </w:trPr>
        <w:tc>
          <w:tcPr>
            <w:tcW w:w="3402" w:type="dxa"/>
            <w:tcBorders>
              <w:top w:val="nil"/>
              <w:bottom w:val="nil"/>
            </w:tcBorders>
            <w:vAlign w:val="center"/>
          </w:tcPr>
          <w:p w14:paraId="68AD3409" w14:textId="77777777" w:rsidR="00AB6909" w:rsidRPr="00171C05" w:rsidRDefault="00B47F28" w:rsidP="00B605BC">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oMath>
            </m:oMathPara>
          </w:p>
        </w:tc>
        <w:tc>
          <w:tcPr>
            <w:tcW w:w="5670" w:type="dxa"/>
            <w:tcBorders>
              <w:top w:val="nil"/>
              <w:bottom w:val="nil"/>
            </w:tcBorders>
            <w:vAlign w:val="center"/>
          </w:tcPr>
          <w:p w14:paraId="57B21FE0" w14:textId="77777777" w:rsidR="00AB6909" w:rsidRDefault="00AB6909"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表示是否从第</w:t>
            </w:r>
            <m:oMath>
              <m:r>
                <w:rPr>
                  <w:rFonts w:ascii="Cambria Math" w:eastAsia="宋体" w:hAnsi="Cambria Math" w:cs="Times New Roman" w:hint="eastAsia"/>
                  <w:sz w:val="24"/>
                  <w:szCs w:val="28"/>
                </w:rPr>
                <m:t>i</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元素移动至第</w:t>
            </w:r>
            <m:oMath>
              <m:r>
                <w:rPr>
                  <w:rFonts w:ascii="Cambria Math" w:eastAsia="宋体" w:hAnsi="Cambria Math" w:cs="Times New Roman" w:hint="eastAsia"/>
                  <w:sz w:val="24"/>
                  <w:szCs w:val="28"/>
                </w:rPr>
                <m:t>j</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w:t>
            </w:r>
          </w:p>
        </w:tc>
      </w:tr>
      <w:tr w:rsidR="00AB6909" w14:paraId="7907DEBA" w14:textId="77777777" w:rsidTr="00B605BC">
        <w:trPr>
          <w:trHeight w:val="747"/>
        </w:trPr>
        <w:tc>
          <w:tcPr>
            <w:tcW w:w="3402" w:type="dxa"/>
            <w:tcBorders>
              <w:top w:val="nil"/>
              <w:bottom w:val="nil"/>
            </w:tcBorders>
            <w:vAlign w:val="center"/>
          </w:tcPr>
          <w:p w14:paraId="5BCAC310" w14:textId="77777777" w:rsidR="00AB6909" w:rsidRPr="00171C05" w:rsidRDefault="00B47F28"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0CAA36E0" w14:textId="77777777" w:rsidR="00AB6909" w:rsidRDefault="00AB6909"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表示第</w:t>
            </w:r>
            <m:oMath>
              <m:r>
                <w:rPr>
                  <w:rFonts w:ascii="Cambria Math" w:eastAsia="宋体" w:hAnsi="Cambria Math" w:cs="Times New Roman" w:hint="eastAsia"/>
                  <w:sz w:val="24"/>
                  <w:szCs w:val="28"/>
                </w:rPr>
                <m:t>i</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元素与第</w:t>
            </w:r>
            <m:oMath>
              <m:r>
                <w:rPr>
                  <w:rFonts w:ascii="Cambria Math" w:eastAsia="宋体" w:hAnsi="Cambria Math" w:cs="Times New Roman" w:hint="eastAsia"/>
                  <w:sz w:val="24"/>
                  <w:szCs w:val="28"/>
                </w:rPr>
                <m:t>j</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元素之间的距离</w:t>
            </w:r>
          </w:p>
        </w:tc>
      </w:tr>
      <w:tr w:rsidR="00AB6909" w14:paraId="58DA9E93" w14:textId="77777777" w:rsidTr="00B605BC">
        <w:trPr>
          <w:trHeight w:val="747"/>
        </w:trPr>
        <w:tc>
          <w:tcPr>
            <w:tcW w:w="3402" w:type="dxa"/>
            <w:tcBorders>
              <w:top w:val="nil"/>
              <w:bottom w:val="nil"/>
            </w:tcBorders>
            <w:vAlign w:val="center"/>
          </w:tcPr>
          <w:p w14:paraId="3DF87DFB" w14:textId="77777777" w:rsidR="00AB6909" w:rsidRPr="00171C05" w:rsidRDefault="00AB6909" w:rsidP="00B605BC">
            <w:pPr>
              <w:widowControl/>
              <w:adjustRightInd w:val="0"/>
              <w:snapToGrid w:val="0"/>
              <w:jc w:val="center"/>
              <w:rPr>
                <w:rFonts w:ascii="等线" w:eastAsia="等线" w:hAnsi="等线" w:cs="Times New Roman"/>
                <w:b/>
                <w:bCs/>
                <w:sz w:val="24"/>
                <w:szCs w:val="28"/>
              </w:rPr>
            </w:pPr>
            <m:oMathPara>
              <m:oMath>
                <m:r>
                  <w:rPr>
                    <w:rFonts w:ascii="Cambria Math" w:eastAsia="宋体" w:hAnsi="Cambria Math" w:cs="Times New Roman"/>
                    <w:sz w:val="24"/>
                    <w:szCs w:val="24"/>
                  </w:rPr>
                  <m:t>β</m:t>
                </m:r>
              </m:oMath>
            </m:oMathPara>
          </w:p>
        </w:tc>
        <w:tc>
          <w:tcPr>
            <w:tcW w:w="5670" w:type="dxa"/>
            <w:tcBorders>
              <w:top w:val="nil"/>
              <w:bottom w:val="nil"/>
            </w:tcBorders>
            <w:vAlign w:val="center"/>
          </w:tcPr>
          <w:p w14:paraId="0105DC21" w14:textId="77777777" w:rsidR="00AB6909" w:rsidRDefault="00AB6909"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的利用率</w:t>
            </w:r>
          </w:p>
        </w:tc>
      </w:tr>
      <w:tr w:rsidR="00AB6909" w14:paraId="100EAAA0" w14:textId="77777777" w:rsidTr="00B605BC">
        <w:trPr>
          <w:trHeight w:val="747"/>
        </w:trPr>
        <w:tc>
          <w:tcPr>
            <w:tcW w:w="3402" w:type="dxa"/>
            <w:tcBorders>
              <w:top w:val="nil"/>
              <w:bottom w:val="nil"/>
            </w:tcBorders>
            <w:vAlign w:val="center"/>
          </w:tcPr>
          <w:p w14:paraId="56025D45" w14:textId="77777777" w:rsidR="00AB6909" w:rsidRPr="00171C05" w:rsidRDefault="00B47F28"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DM</m:t>
                    </m:r>
                  </m:e>
                  <m:sub>
                    <m:r>
                      <w:rPr>
                        <w:rFonts w:ascii="Cambria Math" w:eastAsia="宋体" w:hAnsi="Cambria Math"/>
                        <w:sz w:val="24"/>
                        <w:szCs w:val="28"/>
                      </w:rPr>
                      <m:t>k</m:t>
                    </m:r>
                  </m:sub>
                </m:sSub>
              </m:oMath>
            </m:oMathPara>
          </w:p>
        </w:tc>
        <w:tc>
          <w:tcPr>
            <w:tcW w:w="5670" w:type="dxa"/>
            <w:tcBorders>
              <w:top w:val="nil"/>
              <w:bottom w:val="nil"/>
            </w:tcBorders>
            <w:vAlign w:val="center"/>
          </w:tcPr>
          <w:p w14:paraId="33C10CA3" w14:textId="77777777" w:rsidR="00AB6909" w:rsidRDefault="00AB6909"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表示第</w:t>
            </w:r>
            <m:oMath>
              <m:r>
                <w:rPr>
                  <w:rFonts w:ascii="Cambria Math" w:eastAsia="宋体" w:hAnsi="Cambria Math" w:cs="Times New Roman" w:hint="eastAsia"/>
                  <w:sz w:val="24"/>
                  <w:szCs w:val="28"/>
                </w:rPr>
                <m:t>k</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元素到最近的</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的距离</w:t>
            </w:r>
          </w:p>
        </w:tc>
      </w:tr>
      <w:tr w:rsidR="00AB6909" w14:paraId="6F7EFF5A" w14:textId="77777777" w:rsidTr="00B605BC">
        <w:trPr>
          <w:trHeight w:val="747"/>
        </w:trPr>
        <w:tc>
          <w:tcPr>
            <w:tcW w:w="3402" w:type="dxa"/>
            <w:tcBorders>
              <w:top w:val="nil"/>
              <w:bottom w:val="nil"/>
            </w:tcBorders>
            <w:vAlign w:val="center"/>
          </w:tcPr>
          <w:p w14:paraId="1DB474B3" w14:textId="77777777" w:rsidR="00AB6909" w:rsidRPr="00171C05" w:rsidRDefault="00AB6909" w:rsidP="00B605BC">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CT</m:t>
                </m:r>
              </m:oMath>
            </m:oMathPara>
          </w:p>
        </w:tc>
        <w:tc>
          <w:tcPr>
            <w:tcW w:w="5670" w:type="dxa"/>
            <w:tcBorders>
              <w:top w:val="nil"/>
              <w:bottom w:val="nil"/>
            </w:tcBorders>
            <w:vAlign w:val="center"/>
          </w:tcPr>
          <w:p w14:paraId="2EEDAFD3" w14:textId="77777777" w:rsidR="00AB6909" w:rsidRDefault="00AB6909"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表示出库所需的时间</w:t>
            </w:r>
          </w:p>
        </w:tc>
      </w:tr>
      <w:tr w:rsidR="00AB6909" w14:paraId="0F32244B" w14:textId="77777777" w:rsidTr="00B605BC">
        <w:trPr>
          <w:trHeight w:val="747"/>
        </w:trPr>
        <w:tc>
          <w:tcPr>
            <w:tcW w:w="3402" w:type="dxa"/>
            <w:tcBorders>
              <w:top w:val="nil"/>
              <w:bottom w:val="nil"/>
            </w:tcBorders>
            <w:vAlign w:val="center"/>
          </w:tcPr>
          <w:p w14:paraId="76170765" w14:textId="77777777" w:rsidR="00AB6909" w:rsidRPr="00171C05" w:rsidRDefault="00AB6909" w:rsidP="00B605BC">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T1</m:t>
                </m:r>
              </m:oMath>
            </m:oMathPara>
          </w:p>
        </w:tc>
        <w:tc>
          <w:tcPr>
            <w:tcW w:w="5670" w:type="dxa"/>
            <w:tcBorders>
              <w:top w:val="nil"/>
              <w:bottom w:val="nil"/>
            </w:tcBorders>
            <w:vAlign w:val="center"/>
          </w:tcPr>
          <w:p w14:paraId="6C839684" w14:textId="77777777" w:rsidR="00AB6909" w:rsidRDefault="00AB6909" w:rsidP="00B605BC">
            <w:pPr>
              <w:widowControl/>
              <w:adjustRightInd w:val="0"/>
              <w:snapToGrid w:val="0"/>
              <w:jc w:val="center"/>
              <w:rPr>
                <w:rFonts w:ascii="Times New Roman" w:eastAsia="宋体" w:hAnsi="Times New Roman" w:cs="Times New Roman"/>
                <w:sz w:val="24"/>
                <w:szCs w:val="28"/>
              </w:rPr>
            </w:pPr>
            <w:proofErr w:type="gramStart"/>
            <w:r>
              <w:rPr>
                <w:rFonts w:ascii="Times New Roman" w:eastAsia="宋体" w:hAnsi="Times New Roman" w:cs="Times New Roman" w:hint="eastAsia"/>
                <w:sz w:val="24"/>
                <w:szCs w:val="28"/>
              </w:rPr>
              <w:t>表示拣货路程</w:t>
            </w:r>
            <w:proofErr w:type="gramEnd"/>
            <w:r>
              <w:rPr>
                <w:rFonts w:ascii="Times New Roman" w:eastAsia="宋体" w:hAnsi="Times New Roman" w:cs="Times New Roman" w:hint="eastAsia"/>
                <w:sz w:val="24"/>
                <w:szCs w:val="28"/>
              </w:rPr>
              <w:t>所需的时间</w:t>
            </w:r>
          </w:p>
        </w:tc>
      </w:tr>
      <w:tr w:rsidR="00AB6909" w14:paraId="3778A89F" w14:textId="77777777" w:rsidTr="00B605BC">
        <w:trPr>
          <w:trHeight w:val="747"/>
        </w:trPr>
        <w:tc>
          <w:tcPr>
            <w:tcW w:w="3402" w:type="dxa"/>
            <w:tcBorders>
              <w:top w:val="nil"/>
              <w:bottom w:val="nil"/>
            </w:tcBorders>
            <w:vAlign w:val="center"/>
          </w:tcPr>
          <w:p w14:paraId="11A6F8BD" w14:textId="77777777" w:rsidR="00AB6909" w:rsidRPr="00171C05" w:rsidRDefault="00AB6909" w:rsidP="00B605BC">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T2</m:t>
                </m:r>
              </m:oMath>
            </m:oMathPara>
          </w:p>
        </w:tc>
        <w:tc>
          <w:tcPr>
            <w:tcW w:w="5670" w:type="dxa"/>
            <w:tcBorders>
              <w:top w:val="nil"/>
              <w:bottom w:val="nil"/>
            </w:tcBorders>
            <w:vAlign w:val="center"/>
          </w:tcPr>
          <w:p w14:paraId="4DA11392" w14:textId="77777777" w:rsidR="00AB6909" w:rsidRDefault="00AB6909"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表示下货所需的时间</w:t>
            </w:r>
          </w:p>
        </w:tc>
      </w:tr>
      <w:tr w:rsidR="00AB6909" w14:paraId="4B475F3E" w14:textId="77777777" w:rsidTr="00B605BC">
        <w:trPr>
          <w:trHeight w:val="747"/>
        </w:trPr>
        <w:tc>
          <w:tcPr>
            <w:tcW w:w="3402" w:type="dxa"/>
            <w:tcBorders>
              <w:top w:val="nil"/>
              <w:bottom w:val="nil"/>
            </w:tcBorders>
            <w:vAlign w:val="center"/>
          </w:tcPr>
          <w:p w14:paraId="2AE9BAC6" w14:textId="77777777" w:rsidR="00AB6909" w:rsidRPr="00171C05" w:rsidRDefault="00AB6909" w:rsidP="00B605BC">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w:lastRenderedPageBreak/>
                  <m:t>T3</m:t>
                </m:r>
              </m:oMath>
            </m:oMathPara>
          </w:p>
        </w:tc>
        <w:tc>
          <w:tcPr>
            <w:tcW w:w="5670" w:type="dxa"/>
            <w:tcBorders>
              <w:top w:val="nil"/>
              <w:bottom w:val="nil"/>
            </w:tcBorders>
            <w:vAlign w:val="center"/>
          </w:tcPr>
          <w:p w14:paraId="63AEFDB1" w14:textId="77777777" w:rsidR="00AB6909" w:rsidRDefault="00AB6909"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表示复核打包所需的时间</w:t>
            </w:r>
          </w:p>
        </w:tc>
      </w:tr>
      <w:tr w:rsidR="00AB6909" w14:paraId="4552351F" w14:textId="77777777" w:rsidTr="00B605BC">
        <w:trPr>
          <w:trHeight w:val="747"/>
        </w:trPr>
        <w:tc>
          <w:tcPr>
            <w:tcW w:w="3402" w:type="dxa"/>
            <w:tcBorders>
              <w:top w:val="nil"/>
              <w:bottom w:val="nil"/>
            </w:tcBorders>
            <w:vAlign w:val="center"/>
          </w:tcPr>
          <w:p w14:paraId="0C1DB59A" w14:textId="77777777" w:rsidR="00AB6909" w:rsidRPr="00171C05" w:rsidRDefault="00AB6909" w:rsidP="00B605BC">
            <w:pPr>
              <w:widowControl/>
              <w:adjustRightInd w:val="0"/>
              <w:snapToGrid w:val="0"/>
              <w:jc w:val="center"/>
              <w:rPr>
                <w:rFonts w:ascii="等线" w:eastAsia="等线" w:hAnsi="等线" w:cs="Times New Roman"/>
                <w:b/>
                <w:bCs/>
                <w:sz w:val="24"/>
                <w:szCs w:val="28"/>
              </w:rPr>
            </w:pPr>
            <m:oMathPara>
              <m:oMath>
                <m:r>
                  <w:rPr>
                    <w:rFonts w:ascii="Cambria Math" w:eastAsia="等线" w:hAnsi="Cambria Math" w:cs="Times New Roman" w:hint="eastAsia"/>
                    <w:sz w:val="24"/>
                    <w:szCs w:val="28"/>
                  </w:rPr>
                  <m:t>I</m:t>
                </m:r>
                <m:r>
                  <w:rPr>
                    <w:rFonts w:ascii="Cambria Math" w:eastAsia="等线" w:hAnsi="Cambria Math" w:cs="Times New Roman"/>
                    <w:sz w:val="24"/>
                    <w:szCs w:val="28"/>
                  </w:rPr>
                  <m:t>T</m:t>
                </m:r>
              </m:oMath>
            </m:oMathPara>
          </w:p>
        </w:tc>
        <w:tc>
          <w:tcPr>
            <w:tcW w:w="5670" w:type="dxa"/>
            <w:tcBorders>
              <w:top w:val="nil"/>
              <w:bottom w:val="nil"/>
            </w:tcBorders>
            <w:vAlign w:val="center"/>
          </w:tcPr>
          <w:p w14:paraId="6ACC93E2" w14:textId="77777777" w:rsidR="00AB6909" w:rsidRDefault="00AB6909"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的空闲时间</w:t>
            </w:r>
          </w:p>
        </w:tc>
      </w:tr>
      <w:tr w:rsidR="00AB6909" w14:paraId="641A445D" w14:textId="77777777" w:rsidTr="00B605BC">
        <w:trPr>
          <w:trHeight w:val="747"/>
        </w:trPr>
        <w:tc>
          <w:tcPr>
            <w:tcW w:w="3402" w:type="dxa"/>
            <w:tcBorders>
              <w:top w:val="nil"/>
              <w:bottom w:val="nil"/>
            </w:tcBorders>
            <w:vAlign w:val="center"/>
          </w:tcPr>
          <w:p w14:paraId="7DCCAF03" w14:textId="77777777" w:rsidR="00AB6909" w:rsidRPr="00171C05" w:rsidRDefault="00AB6909" w:rsidP="00B605BC">
            <w:pPr>
              <w:widowControl/>
              <w:adjustRightInd w:val="0"/>
              <w:snapToGrid w:val="0"/>
              <w:jc w:val="center"/>
              <w:rPr>
                <w:rFonts w:ascii="等线" w:eastAsia="等线" w:hAnsi="等线" w:cs="Times New Roman"/>
                <w:b/>
                <w:bCs/>
                <w:sz w:val="24"/>
                <w:szCs w:val="28"/>
              </w:rPr>
            </w:pPr>
            <m:oMathPara>
              <m:oMath>
                <m:r>
                  <w:rPr>
                    <w:rFonts w:ascii="Cambria Math" w:eastAsia="宋体" w:hAnsi="Cambria Math" w:cs="Times New Roman"/>
                    <w:sz w:val="24"/>
                    <w:szCs w:val="24"/>
                  </w:rPr>
                  <m:t>MDS</m:t>
                </m:r>
              </m:oMath>
            </m:oMathPara>
          </w:p>
        </w:tc>
        <w:tc>
          <w:tcPr>
            <w:tcW w:w="5670" w:type="dxa"/>
            <w:tcBorders>
              <w:top w:val="nil"/>
              <w:bottom w:val="nil"/>
            </w:tcBorders>
            <w:vAlign w:val="center"/>
          </w:tcPr>
          <w:p w14:paraId="3063149B" w14:textId="77777777" w:rsidR="00AB6909" w:rsidRDefault="00AB6909" w:rsidP="00B605BC">
            <w:pPr>
              <w:widowControl/>
              <w:adjustRightInd w:val="0"/>
              <w:snapToGrid w:val="0"/>
              <w:jc w:val="center"/>
              <w:rPr>
                <w:rFonts w:ascii="宋体" w:eastAsia="宋体" w:hAnsi="宋体"/>
                <w:sz w:val="24"/>
                <w:szCs w:val="28"/>
              </w:rPr>
            </w:pPr>
            <w:r>
              <w:rPr>
                <w:rFonts w:ascii="宋体" w:eastAsia="宋体" w:hAnsi="宋体" w:hint="eastAsia"/>
                <w:sz w:val="24"/>
                <w:szCs w:val="28"/>
              </w:rPr>
              <w:t>表示多个任务单的</w:t>
            </w:r>
            <w:proofErr w:type="gramStart"/>
            <w:r>
              <w:rPr>
                <w:rFonts w:ascii="宋体" w:eastAsia="宋体" w:hAnsi="宋体" w:hint="eastAsia"/>
                <w:sz w:val="24"/>
                <w:szCs w:val="28"/>
              </w:rPr>
              <w:t>拣货总</w:t>
            </w:r>
            <w:proofErr w:type="gramEnd"/>
            <w:r>
              <w:rPr>
                <w:rFonts w:ascii="宋体" w:eastAsia="宋体" w:hAnsi="宋体" w:hint="eastAsia"/>
                <w:sz w:val="24"/>
                <w:szCs w:val="28"/>
              </w:rPr>
              <w:t>路程</w:t>
            </w:r>
          </w:p>
        </w:tc>
      </w:tr>
      <w:tr w:rsidR="00AB6909" w14:paraId="682DEECF" w14:textId="77777777" w:rsidTr="00B605BC">
        <w:trPr>
          <w:trHeight w:val="747"/>
        </w:trPr>
        <w:tc>
          <w:tcPr>
            <w:tcW w:w="3402" w:type="dxa"/>
            <w:tcBorders>
              <w:top w:val="nil"/>
              <w:bottom w:val="nil"/>
            </w:tcBorders>
            <w:vAlign w:val="center"/>
          </w:tcPr>
          <w:p w14:paraId="5EBD9D9E" w14:textId="77777777" w:rsidR="00AB6909" w:rsidRPr="00171C05" w:rsidRDefault="00AB6909" w:rsidP="00B605BC">
            <w:pPr>
              <w:widowControl/>
              <w:adjustRightInd w:val="0"/>
              <w:snapToGrid w:val="0"/>
              <w:jc w:val="center"/>
              <w:rPr>
                <w:rFonts w:ascii="等线" w:eastAsia="等线" w:hAnsi="等线" w:cs="Times New Roman"/>
                <w:b/>
                <w:bCs/>
                <w:sz w:val="24"/>
                <w:szCs w:val="24"/>
              </w:rPr>
            </w:pPr>
            <m:oMathPara>
              <m:oMath>
                <m:r>
                  <w:rPr>
                    <w:rFonts w:ascii="Cambria Math" w:eastAsia="宋体" w:hAnsi="Cambria Math" w:cs="Times New Roman"/>
                    <w:sz w:val="24"/>
                    <w:szCs w:val="24"/>
                  </w:rPr>
                  <m:t>MT</m:t>
                </m:r>
              </m:oMath>
            </m:oMathPara>
          </w:p>
        </w:tc>
        <w:tc>
          <w:tcPr>
            <w:tcW w:w="5670" w:type="dxa"/>
            <w:tcBorders>
              <w:top w:val="nil"/>
              <w:bottom w:val="nil"/>
            </w:tcBorders>
            <w:vAlign w:val="center"/>
          </w:tcPr>
          <w:p w14:paraId="2B549D94" w14:textId="77777777" w:rsidR="00AB6909" w:rsidRDefault="00AB6909" w:rsidP="00B605BC">
            <w:pPr>
              <w:widowControl/>
              <w:adjustRightInd w:val="0"/>
              <w:snapToGrid w:val="0"/>
              <w:jc w:val="center"/>
              <w:rPr>
                <w:rFonts w:ascii="宋体" w:eastAsia="宋体" w:hAnsi="宋体"/>
                <w:sz w:val="24"/>
                <w:szCs w:val="28"/>
              </w:rPr>
            </w:pPr>
            <w:proofErr w:type="gramStart"/>
            <w:r>
              <w:rPr>
                <w:rFonts w:ascii="宋体" w:eastAsia="宋体" w:hAnsi="宋体" w:hint="eastAsia"/>
                <w:sz w:val="24"/>
                <w:szCs w:val="28"/>
              </w:rPr>
              <w:t>表示拣货路线</w:t>
            </w:r>
            <w:proofErr w:type="gramEnd"/>
            <w:r>
              <w:rPr>
                <w:rFonts w:ascii="宋体" w:eastAsia="宋体" w:hAnsi="宋体" w:hint="eastAsia"/>
                <w:sz w:val="24"/>
                <w:szCs w:val="28"/>
              </w:rPr>
              <w:t>与下货所需的总和时间</w:t>
            </w:r>
          </w:p>
        </w:tc>
      </w:tr>
      <w:tr w:rsidR="00AB6909" w14:paraId="005C5B2F" w14:textId="77777777" w:rsidTr="00B605BC">
        <w:trPr>
          <w:trHeight w:val="747"/>
        </w:trPr>
        <w:tc>
          <w:tcPr>
            <w:tcW w:w="3402" w:type="dxa"/>
            <w:tcBorders>
              <w:top w:val="nil"/>
              <w:bottom w:val="nil"/>
            </w:tcBorders>
            <w:vAlign w:val="center"/>
          </w:tcPr>
          <w:p w14:paraId="452F764E" w14:textId="77777777" w:rsidR="00AB6909" w:rsidRPr="00171C05" w:rsidRDefault="00AB6909" w:rsidP="00B605BC">
            <w:pPr>
              <w:widowControl/>
              <w:adjustRightInd w:val="0"/>
              <w:snapToGrid w:val="0"/>
              <w:jc w:val="center"/>
              <w:rPr>
                <w:rFonts w:ascii="等线" w:eastAsia="等线" w:hAnsi="等线" w:cs="Times New Roman"/>
                <w:b/>
                <w:bCs/>
                <w:sz w:val="24"/>
                <w:szCs w:val="24"/>
              </w:rPr>
            </w:pPr>
            <m:oMathPara>
              <m:oMath>
                <m:r>
                  <m:rPr>
                    <m:sty m:val="bi"/>
                  </m:rPr>
                  <w:rPr>
                    <w:rFonts w:ascii="Cambria Math" w:eastAsia="宋体" w:hAnsi="Cambria Math"/>
                    <w:sz w:val="24"/>
                    <w:szCs w:val="28"/>
                  </w:rPr>
                  <m:t>F</m:t>
                </m:r>
              </m:oMath>
            </m:oMathPara>
          </w:p>
        </w:tc>
        <w:tc>
          <w:tcPr>
            <w:tcW w:w="5670" w:type="dxa"/>
            <w:tcBorders>
              <w:top w:val="nil"/>
              <w:bottom w:val="nil"/>
            </w:tcBorders>
            <w:vAlign w:val="center"/>
          </w:tcPr>
          <w:p w14:paraId="48DA78E2" w14:textId="77777777" w:rsidR="00AB6909" w:rsidRDefault="00AB6909" w:rsidP="00B605BC">
            <w:pPr>
              <w:widowControl/>
              <w:adjustRightInd w:val="0"/>
              <w:snapToGrid w:val="0"/>
              <w:jc w:val="center"/>
              <w:rPr>
                <w:rFonts w:ascii="宋体" w:eastAsia="宋体" w:hAnsi="宋体"/>
                <w:sz w:val="24"/>
                <w:szCs w:val="28"/>
              </w:rPr>
            </w:pPr>
            <w:r>
              <w:rPr>
                <w:rFonts w:ascii="宋体" w:eastAsia="宋体" w:hAnsi="宋体" w:hint="eastAsia"/>
                <w:sz w:val="24"/>
                <w:szCs w:val="28"/>
              </w:rPr>
              <w:t>表示商品的畅销程度</w:t>
            </w:r>
          </w:p>
        </w:tc>
      </w:tr>
      <w:tr w:rsidR="00AB6909" w14:paraId="14C92030" w14:textId="77777777" w:rsidTr="00B605BC">
        <w:trPr>
          <w:trHeight w:val="747"/>
        </w:trPr>
        <w:tc>
          <w:tcPr>
            <w:tcW w:w="3402" w:type="dxa"/>
            <w:tcBorders>
              <w:top w:val="nil"/>
              <w:bottom w:val="nil"/>
            </w:tcBorders>
            <w:vAlign w:val="center"/>
          </w:tcPr>
          <w:p w14:paraId="7222CED2" w14:textId="77777777" w:rsidR="00AB6909" w:rsidRPr="00171C05" w:rsidRDefault="00AB6909" w:rsidP="00B605BC">
            <w:pPr>
              <w:widowControl/>
              <w:adjustRightInd w:val="0"/>
              <w:snapToGrid w:val="0"/>
              <w:jc w:val="center"/>
              <w:rPr>
                <w:rFonts w:ascii="等线" w:eastAsia="等线" w:hAnsi="等线" w:cs="Times New Roman"/>
                <w:b/>
                <w:bCs/>
                <w:sz w:val="24"/>
                <w:szCs w:val="24"/>
              </w:rPr>
            </w:pPr>
            <m:oMathPara>
              <m:oMath>
                <m:r>
                  <w:rPr>
                    <w:rFonts w:ascii="Cambria Math" w:eastAsia="等线" w:hAnsi="Cambria Math" w:cs="Times New Roman"/>
                    <w:sz w:val="24"/>
                    <w:szCs w:val="24"/>
                  </w:rPr>
                  <m:t>XD</m:t>
                </m:r>
              </m:oMath>
            </m:oMathPara>
          </w:p>
        </w:tc>
        <w:tc>
          <w:tcPr>
            <w:tcW w:w="5670" w:type="dxa"/>
            <w:tcBorders>
              <w:top w:val="nil"/>
              <w:bottom w:val="nil"/>
            </w:tcBorders>
            <w:vAlign w:val="center"/>
          </w:tcPr>
          <w:p w14:paraId="3C6549B3" w14:textId="77777777" w:rsidR="00AB6909" w:rsidRDefault="00AB6909" w:rsidP="00B605BC">
            <w:pPr>
              <w:widowControl/>
              <w:adjustRightInd w:val="0"/>
              <w:snapToGrid w:val="0"/>
              <w:jc w:val="center"/>
              <w:rPr>
                <w:rFonts w:ascii="宋体" w:eastAsia="宋体" w:hAnsi="宋体"/>
                <w:sz w:val="24"/>
                <w:szCs w:val="28"/>
              </w:rPr>
            </w:pPr>
            <w:r>
              <w:rPr>
                <w:rFonts w:ascii="宋体" w:eastAsia="宋体" w:hAnsi="宋体" w:hint="eastAsia"/>
                <w:sz w:val="24"/>
                <w:szCs w:val="28"/>
              </w:rPr>
              <w:t>表示经过</w:t>
            </w:r>
            <w:proofErr w:type="gramStart"/>
            <w:r>
              <w:rPr>
                <w:rFonts w:ascii="宋体" w:eastAsia="宋体" w:hAnsi="宋体" w:hint="eastAsia"/>
                <w:sz w:val="24"/>
                <w:szCs w:val="28"/>
              </w:rPr>
              <w:t>拣货员判断</w:t>
            </w:r>
            <w:proofErr w:type="gramEnd"/>
            <w:r>
              <w:rPr>
                <w:rFonts w:ascii="宋体" w:eastAsia="宋体" w:hAnsi="宋体" w:hint="eastAsia"/>
                <w:sz w:val="24"/>
                <w:szCs w:val="28"/>
              </w:rPr>
              <w:t>之后的修订距离</w:t>
            </w:r>
          </w:p>
        </w:tc>
      </w:tr>
      <w:tr w:rsidR="00AB6909" w14:paraId="64B0B515" w14:textId="77777777" w:rsidTr="00B605BC">
        <w:trPr>
          <w:trHeight w:val="747"/>
        </w:trPr>
        <w:tc>
          <w:tcPr>
            <w:tcW w:w="3402" w:type="dxa"/>
            <w:tcBorders>
              <w:top w:val="nil"/>
              <w:bottom w:val="single" w:sz="18" w:space="0" w:color="auto"/>
            </w:tcBorders>
            <w:vAlign w:val="center"/>
          </w:tcPr>
          <w:p w14:paraId="02E481D8" w14:textId="77777777" w:rsidR="00AB6909" w:rsidRPr="00171C05" w:rsidRDefault="00AB6909" w:rsidP="00B605BC">
            <w:pPr>
              <w:widowControl/>
              <w:adjustRightInd w:val="0"/>
              <w:snapToGrid w:val="0"/>
              <w:jc w:val="center"/>
              <w:rPr>
                <w:rFonts w:ascii="等线" w:eastAsia="等线" w:hAnsi="等线" w:cs="Times New Roman"/>
                <w:b/>
                <w:bCs/>
                <w:sz w:val="24"/>
                <w:szCs w:val="24"/>
              </w:rPr>
            </w:pPr>
            <m:oMathPara>
              <m:oMath>
                <m:r>
                  <w:rPr>
                    <w:rFonts w:ascii="Cambria Math" w:eastAsia="宋体" w:hAnsi="Cambria Math" w:cs="Times New Roman"/>
                    <w:sz w:val="24"/>
                    <w:szCs w:val="24"/>
                  </w:rPr>
                  <m:t>WT</m:t>
                </m:r>
              </m:oMath>
            </m:oMathPara>
          </w:p>
        </w:tc>
        <w:tc>
          <w:tcPr>
            <w:tcW w:w="5670" w:type="dxa"/>
            <w:tcBorders>
              <w:top w:val="nil"/>
              <w:bottom w:val="single" w:sz="18" w:space="0" w:color="auto"/>
            </w:tcBorders>
            <w:vAlign w:val="center"/>
          </w:tcPr>
          <w:p w14:paraId="1355FBFC" w14:textId="77777777" w:rsidR="00AB6909" w:rsidRDefault="00AB6909" w:rsidP="00B605BC">
            <w:pPr>
              <w:widowControl/>
              <w:adjustRightInd w:val="0"/>
              <w:snapToGrid w:val="0"/>
              <w:jc w:val="center"/>
              <w:rPr>
                <w:rFonts w:ascii="宋体" w:eastAsia="宋体" w:hAnsi="宋体"/>
                <w:sz w:val="24"/>
                <w:szCs w:val="28"/>
              </w:rPr>
            </w:pPr>
            <w:r>
              <w:rPr>
                <w:rFonts w:ascii="宋体" w:eastAsia="宋体" w:hAnsi="宋体" w:hint="eastAsia"/>
                <w:sz w:val="24"/>
                <w:szCs w:val="28"/>
              </w:rPr>
              <w:t>表示</w:t>
            </w:r>
            <w:proofErr w:type="gramStart"/>
            <w:r>
              <w:rPr>
                <w:rFonts w:ascii="宋体" w:eastAsia="宋体" w:hAnsi="宋体" w:hint="eastAsia"/>
                <w:sz w:val="24"/>
                <w:szCs w:val="28"/>
              </w:rPr>
              <w:t>拣货员</w:t>
            </w:r>
            <w:proofErr w:type="gramEnd"/>
            <w:r>
              <w:rPr>
                <w:rFonts w:ascii="宋体" w:eastAsia="宋体" w:hAnsi="宋体" w:hint="eastAsia"/>
                <w:sz w:val="24"/>
                <w:szCs w:val="28"/>
              </w:rPr>
              <w:t>的总工作时间</w:t>
            </w:r>
          </w:p>
        </w:tc>
      </w:tr>
    </w:tbl>
    <w:p w14:paraId="6A1FE2DC" w14:textId="77777777" w:rsidR="00AB6909" w:rsidRPr="004A0E03" w:rsidRDefault="00AB6909" w:rsidP="00AB6909">
      <w:pPr>
        <w:tabs>
          <w:tab w:val="left" w:pos="2376"/>
        </w:tabs>
        <w:adjustRightInd w:val="0"/>
        <w:snapToGrid w:val="0"/>
        <w:jc w:val="left"/>
        <w:rPr>
          <w:rFonts w:ascii="宋体" w:eastAsia="宋体" w:hAnsi="宋体"/>
          <w:szCs w:val="21"/>
        </w:rPr>
      </w:pPr>
      <w:r>
        <w:rPr>
          <w:rFonts w:ascii="宋体" w:eastAsia="宋体" w:hAnsi="宋体" w:hint="eastAsia"/>
          <w:szCs w:val="21"/>
        </w:rPr>
        <w:t>注：未列出符号及重复的符号以出现处为准</w:t>
      </w:r>
    </w:p>
    <w:p w14:paraId="644EF1E7" w14:textId="1A706447"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五</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模型</w:t>
      </w:r>
      <w:r>
        <w:rPr>
          <w:rFonts w:ascii="Times New Roman" w:eastAsia="黑体" w:hAnsi="Times New Roman" w:cs="Times New Roman" w:hint="eastAsia"/>
          <w:sz w:val="28"/>
          <w:szCs w:val="32"/>
        </w:rPr>
        <w:t>的</w:t>
      </w:r>
      <w:r w:rsidRPr="003864F3">
        <w:rPr>
          <w:rFonts w:ascii="Times New Roman" w:eastAsia="黑体" w:hAnsi="Times New Roman" w:cs="Times New Roman"/>
          <w:sz w:val="28"/>
          <w:szCs w:val="32"/>
        </w:rPr>
        <w:t>建立与求解</w:t>
      </w:r>
    </w:p>
    <w:p w14:paraId="43A31EE8" w14:textId="77777777" w:rsidR="00AB6909" w:rsidRPr="006C57FE" w:rsidRDefault="00AB6909" w:rsidP="00AB6909">
      <w:pPr>
        <w:adjustRightInd w:val="0"/>
        <w:snapToGrid w:val="0"/>
        <w:spacing w:beforeLines="50" w:before="156"/>
        <w:jc w:val="left"/>
        <w:rPr>
          <w:rFonts w:ascii="黑体" w:eastAsia="黑体" w:hAnsi="黑体" w:cs="Times New Roman"/>
          <w:sz w:val="24"/>
          <w:szCs w:val="24"/>
        </w:rPr>
      </w:pPr>
      <w:r w:rsidRPr="006C57FE">
        <w:rPr>
          <w:rFonts w:ascii="黑体" w:eastAsia="黑体" w:hAnsi="黑体" w:cs="Times New Roman" w:hint="eastAsia"/>
          <w:sz w:val="24"/>
          <w:szCs w:val="24"/>
        </w:rPr>
        <w:t>5.1问题</w:t>
      </w:r>
      <w:proofErr w:type="gramStart"/>
      <w:r w:rsidRPr="006C57FE">
        <w:rPr>
          <w:rFonts w:ascii="黑体" w:eastAsia="黑体" w:hAnsi="黑体" w:cs="Times New Roman" w:hint="eastAsia"/>
          <w:sz w:val="24"/>
          <w:szCs w:val="24"/>
        </w:rPr>
        <w:t>一</w:t>
      </w:r>
      <w:proofErr w:type="gramEnd"/>
      <w:r w:rsidRPr="006C57FE">
        <w:rPr>
          <w:rFonts w:ascii="黑体" w:eastAsia="黑体" w:hAnsi="黑体" w:cs="Times New Roman" w:hint="eastAsia"/>
          <w:sz w:val="24"/>
          <w:szCs w:val="24"/>
        </w:rPr>
        <w:t>的模型建立与求解</w:t>
      </w:r>
    </w:p>
    <w:p w14:paraId="63E58B03" w14:textId="0A2B0F87"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1.1</w:t>
      </w:r>
      <w:r>
        <w:rPr>
          <w:rFonts w:ascii="黑体" w:eastAsia="黑体" w:hAnsi="黑体" w:cs="Times New Roman"/>
          <w:sz w:val="24"/>
          <w:szCs w:val="24"/>
        </w:rPr>
        <w:t xml:space="preserve"> </w:t>
      </w:r>
      <w:r w:rsidR="0066494D">
        <w:rPr>
          <w:rFonts w:ascii="黑体" w:eastAsia="黑体" w:hAnsi="黑体" w:cs="Times New Roman" w:hint="eastAsia"/>
          <w:sz w:val="24"/>
          <w:szCs w:val="24"/>
        </w:rPr>
        <w:t>规则障碍物</w:t>
      </w:r>
      <w:r w:rsidR="00CF55BB">
        <w:rPr>
          <w:rFonts w:ascii="黑体" w:eastAsia="黑体" w:hAnsi="黑体" w:cs="Times New Roman" w:hint="eastAsia"/>
          <w:sz w:val="24"/>
          <w:szCs w:val="24"/>
        </w:rPr>
        <w:t>情况</w:t>
      </w:r>
    </w:p>
    <w:p w14:paraId="7812DF08" w14:textId="66EF2977" w:rsidR="00AB6909" w:rsidRDefault="00AB6909" w:rsidP="00AB6909">
      <w:pPr>
        <w:adjustRightInd w:val="0"/>
        <w:snapToGrid w:val="0"/>
        <w:ind w:firstLineChars="200" w:firstLine="480"/>
        <w:rPr>
          <w:rFonts w:ascii="宋体" w:eastAsia="宋体" w:hAnsi="宋体" w:cs="Times New Roman"/>
          <w:sz w:val="24"/>
          <w:szCs w:val="24"/>
        </w:rPr>
      </w:pPr>
      <w:r w:rsidRPr="006C57FE">
        <w:rPr>
          <w:rFonts w:ascii="宋体" w:eastAsia="宋体" w:hAnsi="宋体" w:cs="Times New Roman" w:hint="eastAsia"/>
          <w:sz w:val="24"/>
          <w:szCs w:val="24"/>
        </w:rPr>
        <w:t>问题</w:t>
      </w:r>
      <w:proofErr w:type="gramStart"/>
      <w:r>
        <w:rPr>
          <w:rFonts w:ascii="宋体" w:eastAsia="宋体" w:hAnsi="宋体" w:cs="Times New Roman" w:hint="eastAsia"/>
          <w:sz w:val="24"/>
          <w:szCs w:val="24"/>
        </w:rPr>
        <w:t>一</w:t>
      </w:r>
      <w:proofErr w:type="gramEnd"/>
      <w:r w:rsidR="0079509B">
        <w:rPr>
          <w:rFonts w:ascii="宋体" w:eastAsia="宋体" w:hAnsi="宋体" w:cs="Times New Roman" w:hint="eastAsia"/>
          <w:sz w:val="24"/>
          <w:szCs w:val="24"/>
        </w:rPr>
        <w:t>要求我们给出一般情况下机器人的行进路线模型与相应的求解算法</w:t>
      </w:r>
      <w:r>
        <w:rPr>
          <w:rFonts w:ascii="宋体" w:eastAsia="宋体" w:hAnsi="宋体" w:cs="Times New Roman" w:hint="eastAsia"/>
          <w:sz w:val="24"/>
          <w:szCs w:val="24"/>
        </w:rPr>
        <w:t>。</w:t>
      </w:r>
      <w:r w:rsidR="0079509B">
        <w:rPr>
          <w:rFonts w:ascii="宋体" w:eastAsia="宋体" w:hAnsi="宋体" w:cs="Times New Roman" w:hint="eastAsia"/>
          <w:sz w:val="24"/>
          <w:szCs w:val="24"/>
        </w:rPr>
        <w:t>一般情况是指建立的行进路线模型可以适用于</w:t>
      </w:r>
      <m:oMath>
        <m:r>
          <w:rPr>
            <w:rFonts w:ascii="Cambria Math" w:eastAsia="宋体" w:hAnsi="Cambria Math" w:cs="Times New Roman"/>
            <w:sz w:val="24"/>
            <w:szCs w:val="28"/>
          </w:rPr>
          <m:t>10×10</m:t>
        </m:r>
      </m:oMath>
      <w:r w:rsidR="00475A7B">
        <w:rPr>
          <w:rFonts w:ascii="宋体" w:eastAsia="宋体" w:hAnsi="宋体" w:cs="Times New Roman" w:hint="eastAsia"/>
          <w:sz w:val="24"/>
          <w:szCs w:val="28"/>
        </w:rPr>
        <w:t>的</w:t>
      </w:r>
      <w:r w:rsidR="0079509B">
        <w:rPr>
          <w:rFonts w:ascii="宋体" w:eastAsia="宋体" w:hAnsi="宋体" w:cs="Times New Roman" w:hint="eastAsia"/>
          <w:sz w:val="24"/>
          <w:szCs w:val="28"/>
        </w:rPr>
        <w:t>栅格内规则障碍物任意摆放的情况，即建立的模型不是仅仅满足于个别几种情况下的规则障碍物模型，而是能适应所有情况的泛化模型。因此模型的建立不能基于任何的特殊值，不能依赖任何的特殊参照物。同时，对应的模型求解算法也不能建立在某些特殊情况下，应该要确保在随机算法任意生成规则障碍物下，都能给出行进路线最优化的解。</w:t>
      </w:r>
    </w:p>
    <w:p w14:paraId="640DEAD3" w14:textId="063F4721"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w:t>
      </w:r>
      <w:r w:rsidR="0079509B">
        <w:rPr>
          <w:rFonts w:ascii="黑体" w:eastAsia="黑体" w:hAnsi="黑体" w:cs="Times New Roman"/>
          <w:sz w:val="24"/>
          <w:szCs w:val="24"/>
        </w:rPr>
        <w:t>1.1</w:t>
      </w:r>
      <w:r>
        <w:rPr>
          <w:rFonts w:ascii="黑体" w:eastAsia="黑体" w:hAnsi="黑体" w:cs="Times New Roman"/>
          <w:sz w:val="24"/>
          <w:szCs w:val="24"/>
        </w:rPr>
        <w:t xml:space="preserve"> </w:t>
      </w:r>
      <w:r w:rsidR="00CF55BB">
        <w:rPr>
          <w:rFonts w:ascii="黑体" w:eastAsia="黑体" w:hAnsi="黑体" w:cs="Times New Roman" w:hint="eastAsia"/>
          <w:sz w:val="24"/>
          <w:szCs w:val="24"/>
        </w:rPr>
        <w:t>最优</w:t>
      </w:r>
      <w:r w:rsidR="0079509B">
        <w:rPr>
          <w:rFonts w:ascii="黑体" w:eastAsia="黑体" w:hAnsi="黑体" w:cs="Times New Roman" w:hint="eastAsia"/>
          <w:sz w:val="24"/>
          <w:szCs w:val="24"/>
        </w:rPr>
        <w:t>行进路线</w:t>
      </w:r>
      <w:r w:rsidR="00CF55BB">
        <w:rPr>
          <w:rFonts w:ascii="黑体" w:eastAsia="黑体" w:hAnsi="黑体" w:cs="Times New Roman" w:hint="eastAsia"/>
          <w:sz w:val="24"/>
          <w:szCs w:val="24"/>
        </w:rPr>
        <w:t>模型的工作原理</w:t>
      </w:r>
    </w:p>
    <w:p w14:paraId="04F67EFE" w14:textId="5F9C4C33" w:rsidR="00AB6909" w:rsidRDefault="006142D1" w:rsidP="00AB6909">
      <w:pPr>
        <w:adjustRightInd w:val="0"/>
        <w:snapToGrid w:val="0"/>
        <w:ind w:firstLineChars="200" w:firstLine="480"/>
        <w:rPr>
          <w:rFonts w:ascii="Times New Roman" w:eastAsia="宋体" w:hAnsi="Times New Roman" w:cs="Times New Roman"/>
          <w:sz w:val="24"/>
          <w:szCs w:val="24"/>
        </w:rPr>
      </w:pPr>
      <w:r>
        <w:rPr>
          <w:rFonts w:ascii="宋体" w:eastAsia="宋体" w:hAnsi="宋体" w:cs="Times New Roman" w:hint="eastAsia"/>
          <w:sz w:val="24"/>
          <w:szCs w:val="28"/>
        </w:rPr>
        <w:t>在问题一背景下，机器人事先知晓栅格地图的所有信息，因此移动机器人在行动之前已经</w:t>
      </w:r>
      <w:r w:rsidR="0020506A">
        <w:rPr>
          <w:rFonts w:ascii="宋体" w:eastAsia="宋体" w:hAnsi="宋体" w:cs="Times New Roman" w:hint="eastAsia"/>
          <w:sz w:val="24"/>
          <w:szCs w:val="28"/>
        </w:rPr>
        <w:t>可以通过模型的算法</w:t>
      </w:r>
      <w:r>
        <w:rPr>
          <w:rFonts w:ascii="宋体" w:eastAsia="宋体" w:hAnsi="宋体" w:cs="Times New Roman" w:hint="eastAsia"/>
          <w:sz w:val="24"/>
          <w:szCs w:val="28"/>
        </w:rPr>
        <w:t>获取最优路径。</w:t>
      </w:r>
    </w:p>
    <w:p w14:paraId="7F727DAF" w14:textId="792C111D" w:rsidR="00AB6909" w:rsidRPr="0020506A" w:rsidRDefault="00AB6909" w:rsidP="00AB6909">
      <w:pPr>
        <w:adjustRightInd w:val="0"/>
        <w:snapToGrid w:val="0"/>
        <w:jc w:val="center"/>
      </w:pPr>
    </w:p>
    <w:p w14:paraId="664C913E" w14:textId="3D04B8A3" w:rsidR="00AB6909" w:rsidRPr="00FE7CC1" w:rsidRDefault="00AB6909" w:rsidP="00AB6909">
      <w:pPr>
        <w:adjustRightInd w:val="0"/>
        <w:snapToGrid w:val="0"/>
        <w:jc w:val="center"/>
        <w:rPr>
          <w:rFonts w:ascii="Times New Roman" w:eastAsia="宋体" w:hAnsi="Times New Roman" w:cs="Times New Roman"/>
          <w:sz w:val="24"/>
          <w:szCs w:val="24"/>
        </w:rPr>
      </w:pPr>
      <w:r>
        <w:rPr>
          <w:rFonts w:ascii="宋体" w:eastAsia="宋体" w:hAnsi="宋体" w:hint="eastAsia"/>
        </w:rPr>
        <w:t>图</w:t>
      </w:r>
      <w:r w:rsidR="006142D1">
        <w:rPr>
          <w:rFonts w:ascii="宋体" w:eastAsia="宋体" w:hAnsi="宋体"/>
        </w:rPr>
        <w:t>1</w:t>
      </w:r>
      <w:r>
        <w:rPr>
          <w:rFonts w:ascii="宋体" w:eastAsia="宋体" w:hAnsi="宋体"/>
        </w:rPr>
        <w:t xml:space="preserve"> </w:t>
      </w:r>
      <w:r w:rsidR="006142D1">
        <w:rPr>
          <w:rFonts w:ascii="宋体" w:eastAsia="宋体" w:hAnsi="宋体" w:hint="eastAsia"/>
        </w:rPr>
        <w:t xml:space="preserve">未添加障碍物的栅格地图 </w:t>
      </w:r>
      <w:r w:rsidR="006142D1">
        <w:rPr>
          <w:rFonts w:ascii="宋体" w:eastAsia="宋体" w:hAnsi="宋体"/>
        </w:rPr>
        <w:t xml:space="preserve">           </w:t>
      </w:r>
      <w:r w:rsidR="006142D1">
        <w:rPr>
          <w:rFonts w:ascii="宋体" w:eastAsia="宋体" w:hAnsi="宋体" w:hint="eastAsia"/>
        </w:rPr>
        <w:t>图</w:t>
      </w:r>
      <w:r w:rsidR="006142D1">
        <w:rPr>
          <w:rFonts w:ascii="宋体" w:eastAsia="宋体" w:hAnsi="宋体"/>
        </w:rPr>
        <w:t xml:space="preserve">2 </w:t>
      </w:r>
      <w:r w:rsidR="006142D1">
        <w:rPr>
          <w:rFonts w:ascii="宋体" w:eastAsia="宋体" w:hAnsi="宋体" w:hint="eastAsia"/>
        </w:rPr>
        <w:t>随机添加障碍物的栅格地图</w:t>
      </w:r>
    </w:p>
    <w:p w14:paraId="339E62D4" w14:textId="1B9B1CC5" w:rsidR="002F6C55" w:rsidRPr="006D5294" w:rsidRDefault="004C3294" w:rsidP="006D5294">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机器人在栅格地图中移动，对应的会产生当前所在的栅格相对于起点(</w:t>
      </w:r>
      <w:r>
        <w:rPr>
          <w:rFonts w:ascii="宋体" w:eastAsia="宋体" w:hAnsi="宋体" w:cs="Times New Roman"/>
          <w:sz w:val="24"/>
          <w:szCs w:val="24"/>
        </w:rPr>
        <w:t>S)</w:t>
      </w:r>
      <w:r>
        <w:rPr>
          <w:rFonts w:ascii="宋体" w:eastAsia="宋体" w:hAnsi="宋体" w:cs="Times New Roman" w:hint="eastAsia"/>
          <w:sz w:val="24"/>
          <w:szCs w:val="24"/>
        </w:rPr>
        <w:t>和终点(</w:t>
      </w:r>
      <w:r>
        <w:rPr>
          <w:rFonts w:ascii="宋体" w:eastAsia="宋体" w:hAnsi="宋体" w:cs="Times New Roman"/>
          <w:sz w:val="24"/>
          <w:szCs w:val="24"/>
        </w:rPr>
        <w:t>D)</w:t>
      </w:r>
      <w:r>
        <w:rPr>
          <w:rFonts w:ascii="宋体" w:eastAsia="宋体" w:hAnsi="宋体" w:cs="Times New Roman" w:hint="eastAsia"/>
          <w:sz w:val="24"/>
          <w:szCs w:val="24"/>
        </w:rPr>
        <w:t>的</w:t>
      </w:r>
      <w:r w:rsidR="00475A7B">
        <w:rPr>
          <w:rFonts w:ascii="宋体" w:eastAsia="宋体" w:hAnsi="宋体" w:cs="Times New Roman" w:hint="eastAsia"/>
          <w:sz w:val="24"/>
          <w:szCs w:val="24"/>
        </w:rPr>
        <w:t>成本与</w:t>
      </w:r>
      <w:r>
        <w:rPr>
          <w:rFonts w:ascii="宋体" w:eastAsia="宋体" w:hAnsi="宋体" w:cs="Times New Roman" w:hint="eastAsia"/>
          <w:sz w:val="24"/>
          <w:szCs w:val="24"/>
        </w:rPr>
        <w:t>代价,机器人当前所处的位置相对于起点</w:t>
      </w:r>
      <w:r w:rsidR="0020526D">
        <w:rPr>
          <w:rFonts w:ascii="宋体" w:eastAsia="宋体" w:hAnsi="宋体" w:cs="Times New Roman" w:hint="eastAsia"/>
          <w:sz w:val="24"/>
          <w:szCs w:val="24"/>
        </w:rPr>
        <w:t>（S）</w:t>
      </w:r>
      <w:r>
        <w:rPr>
          <w:rFonts w:ascii="宋体" w:eastAsia="宋体" w:hAnsi="宋体" w:cs="Times New Roman" w:hint="eastAsia"/>
          <w:sz w:val="24"/>
          <w:szCs w:val="24"/>
        </w:rPr>
        <w:t>的</w:t>
      </w:r>
      <w:r w:rsidR="00475A7B">
        <w:rPr>
          <w:rFonts w:ascii="宋体" w:eastAsia="宋体" w:hAnsi="宋体" w:cs="Times New Roman" w:hint="eastAsia"/>
          <w:sz w:val="24"/>
          <w:szCs w:val="24"/>
        </w:rPr>
        <w:t>成本</w:t>
      </w:r>
      <w:r>
        <w:rPr>
          <w:rFonts w:ascii="宋体" w:eastAsia="宋体" w:hAnsi="宋体" w:cs="Times New Roman" w:hint="eastAsia"/>
          <w:sz w:val="24"/>
          <w:szCs w:val="24"/>
        </w:rPr>
        <w:t>就是</w:t>
      </w:r>
      <w:r w:rsidR="0020526D">
        <w:rPr>
          <w:rFonts w:ascii="宋体" w:eastAsia="宋体" w:hAnsi="宋体" w:cs="Times New Roman" w:hint="eastAsia"/>
          <w:sz w:val="24"/>
          <w:szCs w:val="24"/>
        </w:rPr>
        <w:t>机器人从起点（S）</w:t>
      </w:r>
      <w:r>
        <w:rPr>
          <w:rFonts w:ascii="宋体" w:eastAsia="宋体" w:hAnsi="宋体" w:cs="Times New Roman" w:hint="eastAsia"/>
          <w:sz w:val="24"/>
          <w:szCs w:val="24"/>
        </w:rPr>
        <w:t>到达目前位置所走过的步数，</w:t>
      </w:r>
      <w:r w:rsidR="00475A7B">
        <w:rPr>
          <w:rFonts w:ascii="宋体" w:eastAsia="宋体" w:hAnsi="宋体" w:cs="Times New Roman" w:hint="eastAsia"/>
          <w:sz w:val="24"/>
          <w:szCs w:val="24"/>
        </w:rPr>
        <w:t>由</w:t>
      </w:r>
      <w:r w:rsidR="0020526D">
        <w:rPr>
          <w:rFonts w:ascii="宋体" w:eastAsia="宋体" w:hAnsi="宋体" w:cs="Times New Roman" w:hint="eastAsia"/>
          <w:sz w:val="24"/>
          <w:szCs w:val="24"/>
        </w:rPr>
        <w:t>某一个</w:t>
      </w:r>
      <w:r w:rsidR="00475A7B">
        <w:rPr>
          <w:rFonts w:ascii="宋体" w:eastAsia="宋体" w:hAnsi="宋体" w:cs="Times New Roman" w:hint="eastAsia"/>
          <w:sz w:val="24"/>
          <w:szCs w:val="24"/>
        </w:rPr>
        <w:t>栅格到达目标格</w:t>
      </w:r>
      <w:r>
        <w:rPr>
          <w:rFonts w:ascii="宋体" w:eastAsia="宋体" w:hAnsi="宋体" w:cs="Times New Roman" w:hint="eastAsia"/>
          <w:sz w:val="24"/>
          <w:szCs w:val="24"/>
        </w:rPr>
        <w:t>的</w:t>
      </w:r>
      <w:r w:rsidR="00475A7B">
        <w:rPr>
          <w:rFonts w:ascii="宋体" w:eastAsia="宋体" w:hAnsi="宋体" w:cs="Times New Roman" w:hint="eastAsia"/>
          <w:sz w:val="24"/>
          <w:szCs w:val="24"/>
        </w:rPr>
        <w:t>步数</w:t>
      </w:r>
      <w:r w:rsidR="005D1177">
        <w:rPr>
          <w:rFonts w:ascii="宋体" w:eastAsia="宋体" w:hAnsi="宋体" w:cs="Times New Roman" w:hint="eastAsia"/>
          <w:sz w:val="24"/>
          <w:szCs w:val="24"/>
        </w:rPr>
        <w:t>称之为</w:t>
      </w:r>
      <w:r w:rsidR="00475A7B">
        <w:rPr>
          <w:rFonts w:ascii="宋体" w:eastAsia="宋体" w:hAnsi="宋体" w:cs="Times New Roman" w:hint="eastAsia"/>
          <w:sz w:val="24"/>
          <w:szCs w:val="24"/>
        </w:rPr>
        <w:t>代价</w:t>
      </w:r>
      <w:r>
        <w:rPr>
          <w:rFonts w:ascii="宋体" w:eastAsia="宋体" w:hAnsi="宋体" w:cs="Times New Roman" w:hint="eastAsia"/>
          <w:sz w:val="24"/>
          <w:szCs w:val="24"/>
        </w:rPr>
        <w:t>。最优行进路线模型的根本工作原理就是</w:t>
      </w:r>
      <w:r w:rsidR="008C65D9">
        <w:rPr>
          <w:rFonts w:ascii="宋体" w:eastAsia="宋体" w:hAnsi="宋体" w:cs="Times New Roman" w:hint="eastAsia"/>
          <w:sz w:val="24"/>
          <w:szCs w:val="24"/>
        </w:rPr>
        <w:t>利用广度优先搜索算法</w:t>
      </w:r>
      <w:r>
        <w:rPr>
          <w:rFonts w:ascii="宋体" w:eastAsia="宋体" w:hAnsi="宋体" w:cs="Times New Roman" w:hint="eastAsia"/>
          <w:sz w:val="24"/>
          <w:szCs w:val="24"/>
        </w:rPr>
        <w:t>找出终点</w:t>
      </w:r>
      <w:r w:rsidR="002F6C55">
        <w:rPr>
          <w:rFonts w:ascii="宋体" w:eastAsia="宋体" w:hAnsi="宋体" w:cs="Times New Roman" w:hint="eastAsia"/>
          <w:sz w:val="24"/>
          <w:szCs w:val="24"/>
        </w:rPr>
        <w:t>的</w:t>
      </w:r>
      <w:r w:rsidR="00475A7B">
        <w:rPr>
          <w:rFonts w:ascii="宋体" w:eastAsia="宋体" w:hAnsi="宋体" w:cs="Times New Roman" w:hint="eastAsia"/>
          <w:sz w:val="24"/>
          <w:szCs w:val="24"/>
        </w:rPr>
        <w:t>成本</w:t>
      </w:r>
      <w:r w:rsidR="0020526D">
        <w:rPr>
          <w:rFonts w:ascii="宋体" w:eastAsia="宋体" w:hAnsi="宋体" w:cs="Times New Roman" w:hint="eastAsia"/>
          <w:sz w:val="24"/>
          <w:szCs w:val="24"/>
        </w:rPr>
        <w:t>最小值</w:t>
      </w:r>
      <w:r w:rsidR="002F6C55">
        <w:rPr>
          <w:rFonts w:ascii="宋体" w:eastAsia="宋体" w:hAnsi="宋体" w:cs="Times New Roman" w:hint="eastAsia"/>
          <w:sz w:val="24"/>
          <w:szCs w:val="24"/>
        </w:rPr>
        <w:t>。</w:t>
      </w:r>
    </w:p>
    <w:p w14:paraId="134F34DD" w14:textId="6080E0A8"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w:t>
      </w:r>
      <w:r w:rsidR="00CF55BB">
        <w:rPr>
          <w:rFonts w:ascii="黑体" w:eastAsia="黑体" w:hAnsi="黑体" w:cs="Times New Roman"/>
          <w:sz w:val="24"/>
          <w:szCs w:val="24"/>
        </w:rPr>
        <w:t>1.2</w:t>
      </w:r>
      <w:r>
        <w:rPr>
          <w:rFonts w:ascii="黑体" w:eastAsia="黑体" w:hAnsi="黑体" w:cs="Times New Roman"/>
          <w:sz w:val="24"/>
          <w:szCs w:val="24"/>
        </w:rPr>
        <w:t xml:space="preserve"> </w:t>
      </w:r>
      <w:r w:rsidR="00CF55BB">
        <w:rPr>
          <w:rFonts w:ascii="黑体" w:eastAsia="黑体" w:hAnsi="黑体" w:cs="Times New Roman" w:hint="eastAsia"/>
          <w:sz w:val="24"/>
          <w:szCs w:val="24"/>
        </w:rPr>
        <w:t>最优行进路线的优化模型</w:t>
      </w:r>
    </w:p>
    <w:p w14:paraId="4C8104A4" w14:textId="77777777" w:rsidR="0029079C" w:rsidRDefault="0029079C"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目标函数的确定</w:t>
      </w:r>
    </w:p>
    <w:p w14:paraId="60ABB742" w14:textId="245DBF17" w:rsidR="00AB6909" w:rsidRDefault="0029079C"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对于移动机器人最优行进线路而言，最优的路径一定是所需步数最少的路径模型</w:t>
      </w:r>
      <w:r w:rsidR="00AB690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在移动步数与时间关系的假设下，我们可以知道最优路径是机器人在规则障碍物的干扰下，从起点到终点所需要的最短时间。因此我们建立目标函数：</w:t>
      </w:r>
    </w:p>
    <w:p w14:paraId="22338719" w14:textId="00E6F53A" w:rsidR="0029079C" w:rsidRPr="0029079C" w:rsidRDefault="00B47F28" w:rsidP="0029079C">
      <w:pPr>
        <w:adjustRightInd w:val="0"/>
        <w:snapToGrid w:val="0"/>
        <w:ind w:firstLineChars="200" w:firstLine="480"/>
        <w:jc w:val="center"/>
        <w:rPr>
          <w:rFonts w:ascii="Times New Roman" w:eastAsia="宋体" w:hAnsi="Times New Roman" w:cs="Times New Roman"/>
          <w:sz w:val="24"/>
          <w:szCs w:val="24"/>
        </w:rPr>
      </w:pPr>
      <m:oMathPara>
        <m:oMath>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min</m:t>
              </m:r>
            </m:fName>
            <m:e>
              <m:r>
                <w:rPr>
                  <w:rFonts w:ascii="Cambria Math" w:eastAsia="宋体" w:hAnsi="Cambria Math" w:cs="Times New Roman"/>
                  <w:sz w:val="24"/>
                  <w:szCs w:val="24"/>
                </w:rPr>
                <m:t>T</m:t>
              </m:r>
            </m:e>
          </m:func>
        </m:oMath>
      </m:oMathPara>
    </w:p>
    <w:p w14:paraId="36A248ED" w14:textId="5B5ABD68" w:rsidR="00AB6909" w:rsidRPr="00A738ED" w:rsidRDefault="00A738ED" w:rsidP="0029079C">
      <w:pPr>
        <w:adjustRightInd w:val="0"/>
        <w:snapToGrid w:val="0"/>
        <w:rPr>
          <w:i/>
        </w:rPr>
      </w:pPr>
      <w:r w:rsidRPr="00A738ED">
        <w:rPr>
          <w:rFonts w:ascii="Times New Roman" w:hAnsi="Times New Roman" w:cs="Times New Roman"/>
          <w:i/>
          <w:sz w:val="24"/>
          <w:szCs w:val="24"/>
        </w:rPr>
        <w:t>T</w:t>
      </w:r>
      <w:r w:rsidRPr="00A738ED">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移动机器人沿任意路径从起点到终点所需要的时间</w:t>
      </w:r>
    </w:p>
    <w:p w14:paraId="78A23471" w14:textId="77777777" w:rsidR="00A738ED" w:rsidRDefault="00A738ED"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lastRenderedPageBreak/>
        <w:t>2)方案设定</w:t>
      </w:r>
    </w:p>
    <w:p w14:paraId="4A818035" w14:textId="0294FE8B" w:rsidR="00267539" w:rsidRDefault="00A738ED" w:rsidP="0080156F">
      <w:pPr>
        <w:adjustRightInd w:val="0"/>
        <w:snapToGrid w:val="0"/>
        <w:ind w:firstLineChars="200" w:firstLine="480"/>
        <w:rPr>
          <w:rFonts w:ascii="Times New Roman" w:eastAsia="宋体" w:hAnsi="Times New Roman" w:cs="Times New Roman"/>
          <w:sz w:val="24"/>
          <w:szCs w:val="24"/>
        </w:rPr>
      </w:pPr>
      <w:r w:rsidRPr="008C65D9">
        <w:rPr>
          <w:rFonts w:ascii="Times New Roman" w:eastAsia="宋体" w:hAnsi="Times New Roman" w:cs="Times New Roman"/>
          <w:i/>
          <w:iCs/>
          <w:sz w:val="24"/>
          <w:szCs w:val="28"/>
        </w:rPr>
        <w:t>Step1</w:t>
      </w:r>
      <w:r w:rsidRPr="008C65D9">
        <w:rPr>
          <w:rFonts w:ascii="宋体" w:eastAsia="宋体" w:hAnsi="宋体"/>
          <w:sz w:val="24"/>
          <w:szCs w:val="28"/>
        </w:rPr>
        <w:t>.</w:t>
      </w:r>
      <w:r w:rsidR="0080156F" w:rsidRPr="008C65D9">
        <w:rPr>
          <w:rFonts w:ascii="Times New Roman" w:eastAsia="宋体" w:hAnsi="Times New Roman" w:cs="Times New Roman" w:hint="eastAsia"/>
          <w:sz w:val="24"/>
          <w:szCs w:val="24"/>
        </w:rPr>
        <w:t>首先</w:t>
      </w:r>
      <w:r w:rsidR="00267539">
        <w:rPr>
          <w:rFonts w:ascii="Times New Roman" w:eastAsia="宋体" w:hAnsi="Times New Roman" w:cs="Times New Roman" w:hint="eastAsia"/>
          <w:sz w:val="24"/>
          <w:szCs w:val="24"/>
        </w:rPr>
        <w:t>为了</w:t>
      </w:r>
      <w:r w:rsidR="0080156F" w:rsidRPr="008C65D9">
        <w:rPr>
          <w:rFonts w:ascii="Times New Roman" w:eastAsia="宋体" w:hAnsi="Times New Roman" w:cs="Times New Roman" w:hint="eastAsia"/>
          <w:sz w:val="24"/>
          <w:szCs w:val="24"/>
        </w:rPr>
        <w:t>考虑</w:t>
      </w:r>
      <w:r w:rsidR="00267539">
        <w:rPr>
          <w:rFonts w:ascii="Times New Roman" w:eastAsia="宋体" w:hAnsi="Times New Roman" w:cs="Times New Roman" w:hint="eastAsia"/>
          <w:sz w:val="24"/>
          <w:szCs w:val="24"/>
        </w:rPr>
        <w:t>移动机器人行进路径</w:t>
      </w:r>
      <w:r w:rsidR="0080156F" w:rsidRPr="008C65D9">
        <w:rPr>
          <w:rFonts w:ascii="Times New Roman" w:eastAsia="宋体" w:hAnsi="Times New Roman" w:cs="Times New Roman" w:hint="eastAsia"/>
          <w:sz w:val="24"/>
          <w:szCs w:val="24"/>
        </w:rPr>
        <w:t>，</w:t>
      </w:r>
      <w:r w:rsidR="00267539">
        <w:rPr>
          <w:rFonts w:ascii="Times New Roman" w:eastAsia="宋体" w:hAnsi="Times New Roman" w:cs="Times New Roman" w:hint="eastAsia"/>
          <w:sz w:val="24"/>
          <w:szCs w:val="24"/>
        </w:rPr>
        <w:t>将整个栅格地图看作一个直角坐标系，其中起点坐标为</w:t>
      </w:r>
      <m:oMath>
        <m:r>
          <w:rPr>
            <w:rFonts w:ascii="Cambria Math" w:eastAsia="宋体" w:hAnsi="Cambria Math" w:cs="Times New Roman"/>
            <w:sz w:val="24"/>
            <w:szCs w:val="24"/>
          </w:rPr>
          <m:t xml:space="preserve"> </m:t>
        </m:r>
        <m:d>
          <m:dPr>
            <m:ctrlPr>
              <w:rPr>
                <w:rFonts w:ascii="Cambria Math" w:eastAsia="宋体" w:hAnsi="Cambria Math" w:cs="Times New Roman"/>
                <w:i/>
                <w:sz w:val="24"/>
                <w:szCs w:val="24"/>
              </w:rPr>
            </m:ctrlPr>
          </m:dPr>
          <m:e>
            <m:r>
              <w:rPr>
                <w:rFonts w:ascii="Cambria Math" w:eastAsia="宋体" w:hAnsi="Cambria Math" w:cs="Times New Roman"/>
                <w:sz w:val="24"/>
                <w:szCs w:val="24"/>
              </w:rPr>
              <m:t>1,1</m:t>
            </m:r>
          </m:e>
        </m:d>
      </m:oMath>
      <w:r w:rsidR="00267539">
        <w:rPr>
          <w:rFonts w:ascii="Times New Roman" w:eastAsia="宋体" w:hAnsi="Times New Roman" w:cs="Times New Roman" w:hint="eastAsia"/>
          <w:sz w:val="24"/>
          <w:szCs w:val="24"/>
        </w:rPr>
        <w:t>，终点坐标为</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10,10</m:t>
            </m:r>
          </m:e>
        </m:d>
      </m:oMath>
      <w:r w:rsidR="00267539">
        <w:rPr>
          <w:rFonts w:ascii="Times New Roman" w:eastAsia="宋体" w:hAnsi="Times New Roman" w:cs="Times New Roman" w:hint="eastAsia"/>
          <w:sz w:val="24"/>
          <w:szCs w:val="24"/>
        </w:rPr>
        <w:t>。我们设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sidR="00E051A0">
        <w:rPr>
          <w:rFonts w:ascii="Times New Roman" w:eastAsia="宋体" w:hAnsi="Times New Roman" w:cs="Times New Roman" w:hint="eastAsia"/>
          <w:sz w:val="24"/>
          <w:szCs w:val="24"/>
        </w:rPr>
        <w:t>值</w:t>
      </w:r>
      <w:r w:rsidR="0080209E">
        <w:rPr>
          <w:rFonts w:ascii="Times New Roman" w:eastAsia="宋体" w:hAnsi="Times New Roman" w:cs="Times New Roman" w:hint="eastAsia"/>
          <w:sz w:val="24"/>
          <w:szCs w:val="24"/>
        </w:rPr>
        <w:t>是坐标为</w:t>
      </w:r>
      <w:bookmarkStart w:id="16" w:name="_Hlk72676672"/>
      <m:oMath>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i</m:t>
            </m:r>
            <m:r>
              <w:rPr>
                <w:rFonts w:ascii="Cambria Math" w:eastAsia="宋体" w:hAnsi="Cambria Math" w:cs="Times New Roman"/>
                <w:sz w:val="24"/>
                <w:szCs w:val="24"/>
              </w:rPr>
              <m:t>,</m:t>
            </m:r>
            <m:r>
              <w:rPr>
                <w:rFonts w:ascii="Cambria Math" w:eastAsia="宋体" w:hAnsi="Cambria Math" w:cs="Times New Roman" w:hint="eastAsia"/>
                <w:sz w:val="24"/>
                <w:szCs w:val="24"/>
              </w:rPr>
              <m:t>j</m:t>
            </m:r>
          </m:e>
        </m:d>
      </m:oMath>
      <w:bookmarkEnd w:id="16"/>
      <w:r w:rsidR="0080209E">
        <w:rPr>
          <w:rFonts w:ascii="Times New Roman" w:eastAsia="宋体" w:hAnsi="Times New Roman" w:cs="Times New Roman" w:hint="eastAsia"/>
          <w:sz w:val="24"/>
          <w:szCs w:val="24"/>
        </w:rPr>
        <w:t>的栅格</w:t>
      </w:r>
      <w:r w:rsidR="00267539">
        <w:rPr>
          <w:rFonts w:ascii="Times New Roman" w:eastAsia="宋体" w:hAnsi="Times New Roman" w:cs="Times New Roman" w:hint="eastAsia"/>
          <w:sz w:val="24"/>
          <w:szCs w:val="24"/>
        </w:rPr>
        <w:t>的</w:t>
      </w:r>
      <w:r w:rsidR="00475A7B">
        <w:rPr>
          <w:rFonts w:ascii="Times New Roman" w:eastAsia="宋体" w:hAnsi="Times New Roman" w:cs="Times New Roman" w:hint="eastAsia"/>
          <w:sz w:val="24"/>
          <w:szCs w:val="24"/>
        </w:rPr>
        <w:t>成本</w:t>
      </w:r>
    </w:p>
    <w:p w14:paraId="25C4E8AC" w14:textId="2854EB9F" w:rsidR="00267539" w:rsidRDefault="00267539" w:rsidP="0080156F">
      <w:pPr>
        <w:adjustRightInd w:val="0"/>
        <w:snapToGrid w:val="0"/>
        <w:ind w:firstLineChars="200" w:firstLine="480"/>
        <w:rPr>
          <w:rFonts w:ascii="Times New Roman" w:eastAsia="宋体" w:hAnsi="Times New Roman" w:cs="Times New Roman"/>
          <w:sz w:val="24"/>
          <w:szCs w:val="24"/>
        </w:rPr>
      </w:pPr>
    </w:p>
    <w:p w14:paraId="5CDFFBAA" w14:textId="62AA87C0" w:rsidR="00F37876" w:rsidRDefault="00F37876" w:rsidP="00F37876">
      <w:pPr>
        <w:adjustRightInd w:val="0"/>
        <w:snapToGrid w:val="0"/>
        <w:jc w:val="center"/>
        <w:rPr>
          <w:rFonts w:ascii="宋体" w:eastAsia="宋体" w:hAnsi="宋体"/>
        </w:rPr>
      </w:pPr>
      <w:r>
        <w:rPr>
          <w:rFonts w:ascii="宋体" w:eastAsia="宋体" w:hAnsi="宋体" w:hint="eastAsia"/>
        </w:rPr>
        <w:t>图</w:t>
      </w:r>
      <w:r w:rsidR="006D5294">
        <w:rPr>
          <w:rFonts w:ascii="宋体" w:eastAsia="宋体" w:hAnsi="宋体"/>
        </w:rPr>
        <w:t>3</w:t>
      </w:r>
      <w:r>
        <w:rPr>
          <w:rFonts w:ascii="宋体" w:eastAsia="宋体" w:hAnsi="宋体"/>
        </w:rPr>
        <w:t xml:space="preserve"> </w:t>
      </w:r>
      <w:r>
        <w:rPr>
          <w:rFonts w:ascii="宋体" w:eastAsia="宋体" w:hAnsi="宋体" w:hint="eastAsia"/>
        </w:rPr>
        <w:t xml:space="preserve">直角坐标系栅格地图 </w:t>
      </w:r>
      <w:r>
        <w:rPr>
          <w:rFonts w:ascii="宋体" w:eastAsia="宋体" w:hAnsi="宋体"/>
        </w:rPr>
        <w:t xml:space="preserve">             </w:t>
      </w:r>
      <w:r>
        <w:rPr>
          <w:rFonts w:ascii="宋体" w:eastAsia="宋体" w:hAnsi="宋体" w:hint="eastAsia"/>
        </w:rPr>
        <w:t>图</w:t>
      </w:r>
      <w:r w:rsidR="006D5294">
        <w:rPr>
          <w:rFonts w:ascii="宋体" w:eastAsia="宋体" w:hAnsi="宋体"/>
        </w:rPr>
        <w:t>4</w:t>
      </w:r>
      <w:r>
        <w:rPr>
          <w:rFonts w:ascii="宋体" w:eastAsia="宋体" w:hAnsi="宋体"/>
        </w:rPr>
        <w:t xml:space="preserve"> </w:t>
      </w:r>
      <w:r>
        <w:rPr>
          <w:rFonts w:ascii="宋体" w:eastAsia="宋体" w:hAnsi="宋体" w:hint="eastAsia"/>
        </w:rPr>
        <w:t>栅格现实代价演示图</w:t>
      </w:r>
    </w:p>
    <w:p w14:paraId="5900F1B1" w14:textId="5A3DA6A5" w:rsidR="00F37876" w:rsidRDefault="00F37876" w:rsidP="00F37876">
      <w:pPr>
        <w:adjustRightInd w:val="0"/>
        <w:snapToGrid w:val="0"/>
        <w:ind w:firstLineChars="200" w:firstLine="480"/>
        <w:rPr>
          <w:rFonts w:ascii="宋体" w:eastAsia="宋体" w:hAnsi="宋体" w:cs="Times New Roman"/>
          <w:sz w:val="24"/>
          <w:szCs w:val="28"/>
        </w:rPr>
      </w:pPr>
      <w:r w:rsidRPr="008C65D9">
        <w:rPr>
          <w:rFonts w:ascii="Times New Roman" w:eastAsia="宋体" w:hAnsi="Times New Roman" w:cs="Times New Roman"/>
          <w:i/>
          <w:iCs/>
          <w:sz w:val="24"/>
          <w:szCs w:val="28"/>
        </w:rPr>
        <w:t>Step2.</w:t>
      </w:r>
      <w:r>
        <w:rPr>
          <w:rFonts w:ascii="宋体" w:eastAsia="宋体" w:hAnsi="宋体" w:cs="Times New Roman" w:hint="eastAsia"/>
          <w:sz w:val="24"/>
          <w:szCs w:val="28"/>
        </w:rPr>
        <w:t>在规划线路时，</w:t>
      </w:r>
      <w:r w:rsidR="00C05005">
        <w:rPr>
          <w:rFonts w:ascii="宋体" w:eastAsia="宋体" w:hAnsi="宋体" w:cs="Times New Roman" w:hint="eastAsia"/>
          <w:sz w:val="24"/>
          <w:szCs w:val="28"/>
        </w:rPr>
        <w:t>运用</w:t>
      </w:r>
      <w:ins w:id="17" w:author="hp" w:date="2021-05-23T17:55:00Z">
        <w:r w:rsidR="006440E0" w:rsidRPr="006440E0">
          <w:rPr>
            <w:rFonts w:ascii="宋体" w:eastAsia="宋体" w:hAnsi="宋体" w:cs="Times New Roman"/>
            <w:sz w:val="24"/>
            <w:szCs w:val="28"/>
            <w:highlight w:val="red"/>
            <w:rPrChange w:id="18" w:author="hp" w:date="2021-05-23T17:55:00Z">
              <w:rPr>
                <w:rFonts w:ascii="宋体" w:eastAsia="宋体" w:hAnsi="宋体" w:cs="Times New Roman"/>
                <w:sz w:val="24"/>
                <w:szCs w:val="28"/>
              </w:rPr>
            </w:rPrChange>
          </w:rPr>
          <w:t>A*</w:t>
        </w:r>
      </w:ins>
      <w:del w:id="19" w:author="hp" w:date="2021-05-23T17:55:00Z">
        <w:r w:rsidR="00C05005" w:rsidDel="006440E0">
          <w:rPr>
            <w:rFonts w:ascii="宋体" w:eastAsia="宋体" w:hAnsi="宋体" w:cs="Times New Roman" w:hint="eastAsia"/>
            <w:sz w:val="24"/>
            <w:szCs w:val="28"/>
          </w:rPr>
          <w:delText>洪泛</w:delText>
        </w:r>
      </w:del>
      <w:r w:rsidR="00BC356A">
        <w:rPr>
          <w:rFonts w:ascii="宋体" w:eastAsia="宋体" w:hAnsi="宋体" w:cs="Times New Roman" w:hint="eastAsia"/>
          <w:sz w:val="24"/>
          <w:szCs w:val="28"/>
        </w:rPr>
        <w:t>算</w:t>
      </w:r>
      <w:r w:rsidR="00C05005">
        <w:rPr>
          <w:rFonts w:ascii="宋体" w:eastAsia="宋体" w:hAnsi="宋体" w:cs="Times New Roman" w:hint="eastAsia"/>
          <w:sz w:val="24"/>
          <w:szCs w:val="28"/>
        </w:rPr>
        <w:t>法，</w:t>
      </w:r>
      <w:r>
        <w:rPr>
          <w:rFonts w:ascii="宋体" w:eastAsia="宋体" w:hAnsi="宋体" w:cs="Times New Roman" w:hint="eastAsia"/>
          <w:sz w:val="24"/>
          <w:szCs w:val="28"/>
        </w:rPr>
        <w:t>通过</w:t>
      </w:r>
      <w:r w:rsidR="0020526D">
        <w:rPr>
          <w:rFonts w:ascii="宋体" w:eastAsia="宋体" w:hAnsi="宋体" w:cs="Times New Roman" w:hint="eastAsia"/>
          <w:sz w:val="24"/>
          <w:szCs w:val="28"/>
        </w:rPr>
        <w:t>某</w:t>
      </w:r>
      <w:r>
        <w:rPr>
          <w:rFonts w:ascii="宋体" w:eastAsia="宋体" w:hAnsi="宋体" w:cs="Times New Roman" w:hint="eastAsia"/>
          <w:sz w:val="24"/>
          <w:szCs w:val="28"/>
        </w:rPr>
        <w:t>一个栅格的</w:t>
      </w:r>
      <w:r w:rsidR="00971E19">
        <w:rPr>
          <w:rFonts w:ascii="宋体" w:eastAsia="宋体" w:hAnsi="宋体" w:cs="Times New Roman" w:hint="eastAsia"/>
          <w:sz w:val="24"/>
          <w:szCs w:val="28"/>
        </w:rPr>
        <w:t>成本</w:t>
      </w:r>
      <w:r>
        <w:rPr>
          <w:rFonts w:ascii="宋体" w:eastAsia="宋体" w:hAnsi="宋体" w:cs="Times New Roman" w:hint="eastAsia"/>
          <w:sz w:val="24"/>
          <w:szCs w:val="28"/>
        </w:rPr>
        <w:t>来获取这一栅格周围栅格的</w:t>
      </w:r>
      <w:r w:rsidR="00971E19">
        <w:rPr>
          <w:rFonts w:ascii="宋体" w:eastAsia="宋体" w:hAnsi="宋体" w:cs="Times New Roman" w:hint="eastAsia"/>
          <w:sz w:val="24"/>
          <w:szCs w:val="28"/>
        </w:rPr>
        <w:t>成本</w:t>
      </w:r>
      <w:r w:rsidR="00C05005">
        <w:rPr>
          <w:rFonts w:ascii="宋体" w:eastAsia="宋体" w:hAnsi="宋体" w:cs="Times New Roman" w:hint="eastAsia"/>
          <w:sz w:val="24"/>
          <w:szCs w:val="28"/>
        </w:rPr>
        <w:t>，用公式表示为</w:t>
      </w:r>
      <w:r w:rsidR="00C05005">
        <w:rPr>
          <w:rFonts w:ascii="宋体" w:eastAsia="宋体" w:hAnsi="宋体" w:cs="Times New Roman"/>
          <w:sz w:val="24"/>
          <w:szCs w:val="28"/>
        </w:rPr>
        <w:t xml:space="preserve"> </w:t>
      </w:r>
    </w:p>
    <w:p w14:paraId="19CEC84C" w14:textId="7B7DC590" w:rsidR="006D5294" w:rsidRPr="00C05005" w:rsidRDefault="00B47F28" w:rsidP="009D1968">
      <w:pPr>
        <w:adjustRightInd w:val="0"/>
        <w:snapToGrid w:val="0"/>
        <w:ind w:firstLineChars="200" w:firstLine="480"/>
        <w:rPr>
          <w:rFonts w:ascii="宋体" w:eastAsia="宋体" w:hAnsi="宋体"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i+1</m:t>
              </m:r>
              <m:r>
                <w:rPr>
                  <w:rFonts w:ascii="Cambria Math" w:eastAsia="宋体" w:hAnsi="Cambria Math" w:cs="Times New Roman" w:hint="eastAsia"/>
                  <w:sz w:val="24"/>
                  <w:szCs w:val="28"/>
                </w:rPr>
                <m:t>，</m:t>
              </m:r>
              <m:r>
                <w:rPr>
                  <w:rFonts w:ascii="Cambria Math" w:eastAsia="宋体" w:hAnsi="Cambria Math" w:cs="Times New Roman"/>
                  <w:sz w:val="24"/>
                  <w:szCs w:val="28"/>
                </w:rPr>
                <m:t>j</m:t>
              </m:r>
            </m:sub>
          </m:sSub>
          <m:r>
            <w:rPr>
              <w:rFonts w:ascii="Cambria Math" w:eastAsia="宋体" w:hAnsi="Cambria Math" w:cs="Times New Roman"/>
              <w:sz w:val="24"/>
              <w:szCs w:val="28"/>
            </w:rPr>
            <m:t xml:space="preserve"> or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r>
                <w:rPr>
                  <w:rFonts w:ascii="Cambria Math" w:eastAsia="宋体" w:hAnsi="Cambria Math" w:cs="Times New Roman" w:hint="eastAsia"/>
                  <w:sz w:val="24"/>
                  <w:szCs w:val="28"/>
                </w:rPr>
                <m:t>，</m:t>
              </m:r>
              <m:r>
                <w:rPr>
                  <w:rFonts w:ascii="Cambria Math" w:eastAsia="宋体" w:hAnsi="Cambria Math" w:cs="Times New Roman"/>
                  <w:sz w:val="24"/>
                  <w:szCs w:val="28"/>
                </w:rPr>
                <m:t>j+1</m:t>
              </m:r>
            </m:sub>
          </m:sSub>
          <m:r>
            <w:rPr>
              <w:rFonts w:ascii="Cambria Math" w:eastAsia="宋体" w:hAnsi="Cambria Math" w:cs="Times New Roman" w:hint="eastAsia"/>
              <w:sz w:val="24"/>
              <w:szCs w:val="28"/>
            </w:rPr>
            <m:t>or</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r>
                <w:rPr>
                  <w:rFonts w:ascii="Cambria Math" w:eastAsia="宋体" w:hAnsi="Cambria Math" w:cs="Times New Roman" w:hint="eastAsia"/>
                  <w:sz w:val="24"/>
                  <w:szCs w:val="28"/>
                </w:rPr>
                <m:t>+</m:t>
              </m:r>
              <m:r>
                <w:rPr>
                  <w:rFonts w:ascii="Cambria Math" w:eastAsia="宋体" w:hAnsi="Cambria Math" w:cs="Times New Roman"/>
                  <w:sz w:val="24"/>
                  <w:szCs w:val="28"/>
                </w:rPr>
                <m:t>1</m:t>
              </m:r>
              <m:r>
                <w:rPr>
                  <w:rFonts w:ascii="Cambria Math" w:eastAsia="宋体" w:hAnsi="Cambria Math" w:cs="Times New Roman" w:hint="eastAsia"/>
                  <w:sz w:val="24"/>
                  <w:szCs w:val="28"/>
                </w:rPr>
                <m:t>，</m:t>
              </m:r>
              <m:r>
                <w:rPr>
                  <w:rFonts w:ascii="Cambria Math" w:eastAsia="宋体" w:hAnsi="Cambria Math" w:cs="Times New Roman"/>
                  <w:sz w:val="24"/>
                  <w:szCs w:val="28"/>
                </w:rPr>
                <m:t>j+1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r>
                <w:rPr>
                  <w:rFonts w:ascii="Cambria Math" w:eastAsia="宋体" w:hAnsi="Cambria Math" w:cs="Times New Roman" w:hint="eastAsia"/>
                  <w:sz w:val="24"/>
                  <w:szCs w:val="28"/>
                </w:rPr>
                <m:t>，</m:t>
              </m:r>
              <m:r>
                <w:rPr>
                  <w:rFonts w:ascii="Cambria Math" w:eastAsia="宋体" w:hAnsi="Cambria Math" w:cs="Times New Roman"/>
                  <w:sz w:val="24"/>
                  <w:szCs w:val="28"/>
                </w:rPr>
                <m:t>j</m:t>
              </m:r>
            </m:sub>
          </m:sSub>
          <m:r>
            <w:rPr>
              <w:rFonts w:ascii="Cambria Math" w:eastAsia="宋体" w:hAnsi="Cambria Math" w:cs="Times New Roman"/>
              <w:sz w:val="24"/>
              <w:szCs w:val="28"/>
            </w:rPr>
            <m:t>+1</m:t>
          </m:r>
        </m:oMath>
      </m:oMathPara>
    </w:p>
    <w:p w14:paraId="23112C43" w14:textId="1340D765" w:rsidR="00C05005" w:rsidRPr="00F37876" w:rsidRDefault="00C05005" w:rsidP="009D1968">
      <w:pPr>
        <w:adjustRightInd w:val="0"/>
        <w:snapToGrid w:val="0"/>
        <w:ind w:firstLineChars="200" w:firstLine="480"/>
        <w:rPr>
          <w:rFonts w:ascii="宋体" w:eastAsia="宋体" w:hAnsi="宋体" w:cs="Times New Roman"/>
          <w:sz w:val="24"/>
          <w:szCs w:val="28"/>
        </w:rPr>
      </w:pPr>
      <w:r w:rsidRPr="006440E0">
        <w:rPr>
          <w:rFonts w:ascii="宋体" w:eastAsia="宋体" w:hAnsi="宋体" w:cs="Times New Roman" w:hint="eastAsia"/>
          <w:sz w:val="24"/>
          <w:szCs w:val="28"/>
          <w:highlight w:val="red"/>
          <w:rPrChange w:id="20" w:author="hp" w:date="2021-05-23T17:55:00Z">
            <w:rPr>
              <w:rFonts w:ascii="宋体" w:eastAsia="宋体" w:hAnsi="宋体" w:cs="Times New Roman" w:hint="eastAsia"/>
              <w:sz w:val="24"/>
              <w:szCs w:val="28"/>
            </w:rPr>
          </w:rPrChange>
        </w:rPr>
        <w:t>即</w:t>
      </w:r>
      <m:oMath>
        <m:d>
          <m:dPr>
            <m:ctrlPr>
              <w:rPr>
                <w:rFonts w:ascii="Cambria Math" w:eastAsia="宋体" w:hAnsi="Cambria Math" w:cs="Times New Roman"/>
                <w:i/>
                <w:sz w:val="24"/>
                <w:szCs w:val="24"/>
                <w:highlight w:val="red"/>
                <w:rPrChange w:id="21" w:author="hp" w:date="2021-05-23T17:55:00Z">
                  <w:rPr>
                    <w:rFonts w:ascii="Cambria Math" w:eastAsia="宋体" w:hAnsi="Cambria Math" w:cs="Times New Roman"/>
                    <w:i/>
                    <w:sz w:val="24"/>
                    <w:szCs w:val="24"/>
                  </w:rPr>
                </w:rPrChange>
              </w:rPr>
            </m:ctrlPr>
          </m:dPr>
          <m:e>
            <m:r>
              <w:rPr>
                <w:rFonts w:ascii="Cambria Math" w:eastAsia="宋体" w:hAnsi="Cambria Math" w:cs="Times New Roman" w:hint="eastAsia"/>
                <w:sz w:val="24"/>
                <w:szCs w:val="24"/>
                <w:highlight w:val="red"/>
                <w:rPrChange w:id="22" w:author="hp" w:date="2021-05-23T17:55:00Z">
                  <w:rPr>
                    <w:rFonts w:ascii="Cambria Math" w:eastAsia="宋体" w:hAnsi="Cambria Math" w:cs="Times New Roman" w:hint="eastAsia"/>
                    <w:sz w:val="24"/>
                    <w:szCs w:val="24"/>
                  </w:rPr>
                </w:rPrChange>
              </w:rPr>
              <m:t>i+</m:t>
            </m:r>
            <m:r>
              <w:rPr>
                <w:rFonts w:ascii="Cambria Math" w:eastAsia="宋体" w:hAnsi="Cambria Math" w:cs="Times New Roman"/>
                <w:sz w:val="24"/>
                <w:szCs w:val="24"/>
                <w:highlight w:val="red"/>
                <w:rPrChange w:id="23" w:author="hp" w:date="2021-05-23T17:55:00Z">
                  <w:rPr>
                    <w:rFonts w:ascii="Cambria Math" w:eastAsia="宋体" w:hAnsi="Cambria Math" w:cs="Times New Roman"/>
                    <w:sz w:val="24"/>
                    <w:szCs w:val="24"/>
                  </w:rPr>
                </w:rPrChange>
              </w:rPr>
              <m:t>1,</m:t>
            </m:r>
            <m:r>
              <w:rPr>
                <w:rFonts w:ascii="Cambria Math" w:eastAsia="宋体" w:hAnsi="Cambria Math" w:cs="Times New Roman" w:hint="eastAsia"/>
                <w:sz w:val="24"/>
                <w:szCs w:val="24"/>
                <w:highlight w:val="red"/>
                <w:rPrChange w:id="24" w:author="hp" w:date="2021-05-23T17:55:00Z">
                  <w:rPr>
                    <w:rFonts w:ascii="Cambria Math" w:eastAsia="宋体" w:hAnsi="Cambria Math" w:cs="Times New Roman" w:hint="eastAsia"/>
                    <w:sz w:val="24"/>
                    <w:szCs w:val="24"/>
                  </w:rPr>
                </w:rPrChange>
              </w:rPr>
              <m:t>j</m:t>
            </m:r>
          </m:e>
        </m:d>
      </m:oMath>
      <w:r w:rsidR="00BC356A" w:rsidRPr="006440E0">
        <w:rPr>
          <w:rFonts w:ascii="宋体" w:eastAsia="宋体" w:hAnsi="宋体" w:cs="Times New Roman" w:hint="eastAsia"/>
          <w:sz w:val="24"/>
          <w:szCs w:val="24"/>
          <w:highlight w:val="red"/>
          <w:rPrChange w:id="25" w:author="hp" w:date="2021-05-23T17:55:00Z">
            <w:rPr>
              <w:rFonts w:ascii="宋体" w:eastAsia="宋体" w:hAnsi="宋体" w:cs="Times New Roman" w:hint="eastAsia"/>
              <w:sz w:val="24"/>
              <w:szCs w:val="24"/>
            </w:rPr>
          </w:rPrChange>
        </w:rPr>
        <w:t>栅格、</w:t>
      </w:r>
      <m:oMath>
        <m:d>
          <m:dPr>
            <m:ctrlPr>
              <w:rPr>
                <w:rFonts w:ascii="Cambria Math" w:eastAsia="宋体" w:hAnsi="Cambria Math" w:cs="Times New Roman"/>
                <w:i/>
                <w:sz w:val="24"/>
                <w:szCs w:val="24"/>
                <w:highlight w:val="red"/>
                <w:rPrChange w:id="26" w:author="hp" w:date="2021-05-23T17:55:00Z">
                  <w:rPr>
                    <w:rFonts w:ascii="Cambria Math" w:eastAsia="宋体" w:hAnsi="Cambria Math" w:cs="Times New Roman"/>
                    <w:i/>
                    <w:sz w:val="24"/>
                    <w:szCs w:val="24"/>
                  </w:rPr>
                </w:rPrChange>
              </w:rPr>
            </m:ctrlPr>
          </m:dPr>
          <m:e>
            <m:r>
              <w:rPr>
                <w:rFonts w:ascii="Cambria Math" w:eastAsia="宋体" w:hAnsi="Cambria Math" w:cs="Times New Roman" w:hint="eastAsia"/>
                <w:sz w:val="24"/>
                <w:szCs w:val="24"/>
                <w:highlight w:val="red"/>
                <w:rPrChange w:id="27" w:author="hp" w:date="2021-05-23T17:55:00Z">
                  <w:rPr>
                    <w:rFonts w:ascii="Cambria Math" w:eastAsia="宋体" w:hAnsi="Cambria Math" w:cs="Times New Roman" w:hint="eastAsia"/>
                    <w:sz w:val="24"/>
                    <w:szCs w:val="24"/>
                  </w:rPr>
                </w:rPrChange>
              </w:rPr>
              <m:t>i</m:t>
            </m:r>
            <m:r>
              <w:rPr>
                <w:rFonts w:ascii="Cambria Math" w:eastAsia="宋体" w:hAnsi="Cambria Math" w:cs="Times New Roman"/>
                <w:sz w:val="24"/>
                <w:szCs w:val="24"/>
                <w:highlight w:val="red"/>
                <w:rPrChange w:id="28" w:author="hp" w:date="2021-05-23T17:55:00Z">
                  <w:rPr>
                    <w:rFonts w:ascii="Cambria Math" w:eastAsia="宋体" w:hAnsi="Cambria Math" w:cs="Times New Roman"/>
                    <w:sz w:val="24"/>
                    <w:szCs w:val="24"/>
                  </w:rPr>
                </w:rPrChange>
              </w:rPr>
              <m:t>,</m:t>
            </m:r>
            <m:r>
              <w:rPr>
                <w:rFonts w:ascii="Cambria Math" w:eastAsia="宋体" w:hAnsi="Cambria Math" w:cs="Times New Roman" w:hint="eastAsia"/>
                <w:sz w:val="24"/>
                <w:szCs w:val="24"/>
                <w:highlight w:val="red"/>
                <w:rPrChange w:id="29" w:author="hp" w:date="2021-05-23T17:55:00Z">
                  <w:rPr>
                    <w:rFonts w:ascii="Cambria Math" w:eastAsia="宋体" w:hAnsi="Cambria Math" w:cs="Times New Roman" w:hint="eastAsia"/>
                    <w:sz w:val="24"/>
                    <w:szCs w:val="24"/>
                  </w:rPr>
                </w:rPrChange>
              </w:rPr>
              <m:t>j+</m:t>
            </m:r>
            <m:r>
              <w:rPr>
                <w:rFonts w:ascii="Cambria Math" w:eastAsia="宋体" w:hAnsi="Cambria Math" w:cs="Times New Roman"/>
                <w:sz w:val="24"/>
                <w:szCs w:val="24"/>
                <w:highlight w:val="red"/>
                <w:rPrChange w:id="30" w:author="hp" w:date="2021-05-23T17:55:00Z">
                  <w:rPr>
                    <w:rFonts w:ascii="Cambria Math" w:eastAsia="宋体" w:hAnsi="Cambria Math" w:cs="Times New Roman"/>
                    <w:sz w:val="24"/>
                    <w:szCs w:val="24"/>
                  </w:rPr>
                </w:rPrChange>
              </w:rPr>
              <m:t>1</m:t>
            </m:r>
          </m:e>
        </m:d>
      </m:oMath>
      <w:r w:rsidR="00BC356A" w:rsidRPr="006440E0">
        <w:rPr>
          <w:rFonts w:ascii="宋体" w:eastAsia="宋体" w:hAnsi="宋体" w:cs="Times New Roman" w:hint="eastAsia"/>
          <w:sz w:val="24"/>
          <w:szCs w:val="24"/>
          <w:highlight w:val="red"/>
          <w:rPrChange w:id="31" w:author="hp" w:date="2021-05-23T17:55:00Z">
            <w:rPr>
              <w:rFonts w:ascii="宋体" w:eastAsia="宋体" w:hAnsi="宋体" w:cs="Times New Roman" w:hint="eastAsia"/>
              <w:sz w:val="24"/>
              <w:szCs w:val="24"/>
            </w:rPr>
          </w:rPrChange>
        </w:rPr>
        <w:t>栅格和</w:t>
      </w:r>
      <m:oMath>
        <m:d>
          <m:dPr>
            <m:ctrlPr>
              <w:rPr>
                <w:rFonts w:ascii="Cambria Math" w:eastAsia="宋体" w:hAnsi="Cambria Math" w:cs="Times New Roman"/>
                <w:i/>
                <w:sz w:val="24"/>
                <w:szCs w:val="24"/>
                <w:highlight w:val="red"/>
                <w:rPrChange w:id="32" w:author="hp" w:date="2021-05-23T17:55:00Z">
                  <w:rPr>
                    <w:rFonts w:ascii="Cambria Math" w:eastAsia="宋体" w:hAnsi="Cambria Math" w:cs="Times New Roman"/>
                    <w:i/>
                    <w:sz w:val="24"/>
                    <w:szCs w:val="24"/>
                  </w:rPr>
                </w:rPrChange>
              </w:rPr>
            </m:ctrlPr>
          </m:dPr>
          <m:e>
            <m:r>
              <w:rPr>
                <w:rFonts w:ascii="Cambria Math" w:eastAsia="宋体" w:hAnsi="Cambria Math" w:cs="Times New Roman" w:hint="eastAsia"/>
                <w:sz w:val="24"/>
                <w:szCs w:val="24"/>
                <w:highlight w:val="red"/>
                <w:rPrChange w:id="33" w:author="hp" w:date="2021-05-23T17:55:00Z">
                  <w:rPr>
                    <w:rFonts w:ascii="Cambria Math" w:eastAsia="宋体" w:hAnsi="Cambria Math" w:cs="Times New Roman" w:hint="eastAsia"/>
                    <w:sz w:val="24"/>
                    <w:szCs w:val="24"/>
                  </w:rPr>
                </w:rPrChange>
              </w:rPr>
              <m:t>i+</m:t>
            </m:r>
            <m:r>
              <w:rPr>
                <w:rFonts w:ascii="Cambria Math" w:eastAsia="宋体" w:hAnsi="Cambria Math" w:cs="Times New Roman"/>
                <w:sz w:val="24"/>
                <w:szCs w:val="24"/>
                <w:highlight w:val="red"/>
                <w:rPrChange w:id="34" w:author="hp" w:date="2021-05-23T17:55:00Z">
                  <w:rPr>
                    <w:rFonts w:ascii="Cambria Math" w:eastAsia="宋体" w:hAnsi="Cambria Math" w:cs="Times New Roman"/>
                    <w:sz w:val="24"/>
                    <w:szCs w:val="24"/>
                  </w:rPr>
                </w:rPrChange>
              </w:rPr>
              <m:t>1,</m:t>
            </m:r>
            <m:r>
              <w:rPr>
                <w:rFonts w:ascii="Cambria Math" w:eastAsia="宋体" w:hAnsi="Cambria Math" w:cs="Times New Roman" w:hint="eastAsia"/>
                <w:sz w:val="24"/>
                <w:szCs w:val="24"/>
                <w:highlight w:val="red"/>
                <w:rPrChange w:id="35" w:author="hp" w:date="2021-05-23T17:55:00Z">
                  <w:rPr>
                    <w:rFonts w:ascii="Cambria Math" w:eastAsia="宋体" w:hAnsi="Cambria Math" w:cs="Times New Roman" w:hint="eastAsia"/>
                    <w:sz w:val="24"/>
                    <w:szCs w:val="24"/>
                  </w:rPr>
                </w:rPrChange>
              </w:rPr>
              <m:t>j+</m:t>
            </m:r>
            <m:r>
              <w:rPr>
                <w:rFonts w:ascii="Cambria Math" w:eastAsia="宋体" w:hAnsi="Cambria Math" w:cs="Times New Roman"/>
                <w:sz w:val="24"/>
                <w:szCs w:val="24"/>
                <w:highlight w:val="red"/>
                <w:rPrChange w:id="36" w:author="hp" w:date="2021-05-23T17:55:00Z">
                  <w:rPr>
                    <w:rFonts w:ascii="Cambria Math" w:eastAsia="宋体" w:hAnsi="Cambria Math" w:cs="Times New Roman"/>
                    <w:sz w:val="24"/>
                    <w:szCs w:val="24"/>
                  </w:rPr>
                </w:rPrChange>
              </w:rPr>
              <m:t>1</m:t>
            </m:r>
          </m:e>
        </m:d>
      </m:oMath>
      <w:r w:rsidR="00BC356A" w:rsidRPr="006440E0">
        <w:rPr>
          <w:rFonts w:ascii="宋体" w:eastAsia="宋体" w:hAnsi="宋体" w:cs="Times New Roman" w:hint="eastAsia"/>
          <w:sz w:val="24"/>
          <w:szCs w:val="24"/>
          <w:highlight w:val="red"/>
          <w:rPrChange w:id="37" w:author="hp" w:date="2021-05-23T17:55:00Z">
            <w:rPr>
              <w:rFonts w:ascii="宋体" w:eastAsia="宋体" w:hAnsi="宋体" w:cs="Times New Roman" w:hint="eastAsia"/>
              <w:sz w:val="24"/>
              <w:szCs w:val="24"/>
            </w:rPr>
          </w:rPrChange>
        </w:rPr>
        <w:t>栅格的</w:t>
      </w:r>
      <w:commentRangeStart w:id="38"/>
      <w:r w:rsidR="00BC356A" w:rsidRPr="006440E0">
        <w:rPr>
          <w:rFonts w:ascii="宋体" w:eastAsia="宋体" w:hAnsi="宋体" w:cs="Times New Roman" w:hint="eastAsia"/>
          <w:sz w:val="24"/>
          <w:szCs w:val="24"/>
          <w:highlight w:val="red"/>
          <w:rPrChange w:id="39" w:author="hp" w:date="2021-05-23T17:55:00Z">
            <w:rPr>
              <w:rFonts w:ascii="宋体" w:eastAsia="宋体" w:hAnsi="宋体" w:cs="Times New Roman" w:hint="eastAsia"/>
              <w:sz w:val="24"/>
              <w:szCs w:val="24"/>
            </w:rPr>
          </w:rPrChange>
        </w:rPr>
        <w:t>成本</w:t>
      </w:r>
      <w:commentRangeEnd w:id="38"/>
      <w:r w:rsidR="006440E0">
        <w:rPr>
          <w:rStyle w:val="af0"/>
        </w:rPr>
        <w:commentReference w:id="38"/>
      </w:r>
      <w:r w:rsidR="00BC356A" w:rsidRPr="006440E0">
        <w:rPr>
          <w:rFonts w:ascii="宋体" w:eastAsia="宋体" w:hAnsi="宋体" w:cs="Times New Roman" w:hint="eastAsia"/>
          <w:sz w:val="24"/>
          <w:szCs w:val="24"/>
          <w:highlight w:val="red"/>
          <w:rPrChange w:id="40" w:author="hp" w:date="2021-05-23T17:55:00Z">
            <w:rPr>
              <w:rFonts w:ascii="宋体" w:eastAsia="宋体" w:hAnsi="宋体" w:cs="Times New Roman" w:hint="eastAsia"/>
              <w:sz w:val="24"/>
              <w:szCs w:val="24"/>
            </w:rPr>
          </w:rPrChange>
        </w:rPr>
        <w:t>为</w:t>
      </w:r>
      <m:oMath>
        <m:sSub>
          <m:sSubPr>
            <m:ctrlPr>
              <w:rPr>
                <w:rFonts w:ascii="Cambria Math" w:eastAsia="宋体" w:hAnsi="Cambria Math" w:cs="Times New Roman"/>
                <w:i/>
                <w:sz w:val="24"/>
                <w:szCs w:val="28"/>
                <w:highlight w:val="red"/>
                <w:rPrChange w:id="41" w:author="hp" w:date="2021-05-23T17:55:00Z">
                  <w:rPr>
                    <w:rFonts w:ascii="Cambria Math" w:eastAsia="宋体" w:hAnsi="Cambria Math" w:cs="Times New Roman"/>
                    <w:i/>
                    <w:sz w:val="24"/>
                    <w:szCs w:val="28"/>
                  </w:rPr>
                </w:rPrChange>
              </w:rPr>
            </m:ctrlPr>
          </m:sSubPr>
          <m:e>
            <m:r>
              <w:rPr>
                <w:rFonts w:ascii="Cambria Math" w:eastAsia="宋体" w:hAnsi="Cambria Math" w:cs="Times New Roman"/>
                <w:sz w:val="24"/>
                <w:szCs w:val="28"/>
                <w:highlight w:val="red"/>
                <w:rPrChange w:id="42" w:author="hp" w:date="2021-05-23T17:55:00Z">
                  <w:rPr>
                    <w:rFonts w:ascii="Cambria Math" w:eastAsia="宋体" w:hAnsi="Cambria Math" w:cs="Times New Roman"/>
                    <w:sz w:val="24"/>
                    <w:szCs w:val="28"/>
                  </w:rPr>
                </w:rPrChange>
              </w:rPr>
              <m:t>A</m:t>
            </m:r>
          </m:e>
          <m:sub>
            <m:r>
              <w:rPr>
                <w:rFonts w:ascii="Cambria Math" w:eastAsia="宋体" w:hAnsi="Cambria Math" w:cs="Times New Roman"/>
                <w:sz w:val="24"/>
                <w:szCs w:val="28"/>
                <w:highlight w:val="red"/>
                <w:rPrChange w:id="43" w:author="hp" w:date="2021-05-23T17:55:00Z">
                  <w:rPr>
                    <w:rFonts w:ascii="Cambria Math" w:eastAsia="宋体" w:hAnsi="Cambria Math" w:cs="Times New Roman"/>
                    <w:sz w:val="24"/>
                    <w:szCs w:val="28"/>
                  </w:rPr>
                </w:rPrChange>
              </w:rPr>
              <m:t>i</m:t>
            </m:r>
            <m:r>
              <w:rPr>
                <w:rFonts w:ascii="Cambria Math" w:eastAsia="宋体" w:hAnsi="Cambria Math" w:cs="Times New Roman" w:hint="eastAsia"/>
                <w:sz w:val="24"/>
                <w:szCs w:val="28"/>
                <w:highlight w:val="red"/>
                <w:rPrChange w:id="44" w:author="hp" w:date="2021-05-23T17:55:00Z">
                  <w:rPr>
                    <w:rFonts w:ascii="Cambria Math" w:eastAsia="宋体" w:hAnsi="Cambria Math" w:cs="Times New Roman" w:hint="eastAsia"/>
                    <w:sz w:val="24"/>
                    <w:szCs w:val="28"/>
                  </w:rPr>
                </w:rPrChange>
              </w:rPr>
              <m:t>，</m:t>
            </m:r>
            <m:r>
              <w:rPr>
                <w:rFonts w:ascii="Cambria Math" w:eastAsia="宋体" w:hAnsi="Cambria Math" w:cs="Times New Roman"/>
                <w:sz w:val="24"/>
                <w:szCs w:val="28"/>
                <w:highlight w:val="red"/>
                <w:rPrChange w:id="45" w:author="hp" w:date="2021-05-23T17:55:00Z">
                  <w:rPr>
                    <w:rFonts w:ascii="Cambria Math" w:eastAsia="宋体" w:hAnsi="Cambria Math" w:cs="Times New Roman"/>
                    <w:sz w:val="24"/>
                    <w:szCs w:val="28"/>
                  </w:rPr>
                </w:rPrChange>
              </w:rPr>
              <m:t>j</m:t>
            </m:r>
          </m:sub>
        </m:sSub>
        <m:r>
          <w:rPr>
            <w:rFonts w:ascii="Cambria Math" w:eastAsia="宋体" w:hAnsi="Cambria Math" w:cs="Times New Roman"/>
            <w:sz w:val="24"/>
            <w:szCs w:val="28"/>
            <w:highlight w:val="red"/>
            <w:rPrChange w:id="46" w:author="hp" w:date="2021-05-23T17:55:00Z">
              <w:rPr>
                <w:rFonts w:ascii="Cambria Math" w:eastAsia="宋体" w:hAnsi="Cambria Math" w:cs="Times New Roman"/>
                <w:sz w:val="24"/>
                <w:szCs w:val="28"/>
              </w:rPr>
            </w:rPrChange>
          </w:rPr>
          <m:t>+</m:t>
        </m:r>
        <m:r>
          <w:rPr>
            <w:rFonts w:ascii="Cambria Math" w:eastAsia="宋体" w:hAnsi="Cambria Math" w:cs="Times New Roman"/>
            <w:sz w:val="24"/>
            <w:szCs w:val="28"/>
          </w:rPr>
          <m:t>1</m:t>
        </m:r>
      </m:oMath>
      <w:r w:rsidR="00BC356A">
        <w:rPr>
          <w:rFonts w:ascii="宋体" w:eastAsia="宋体" w:hAnsi="宋体" w:cs="Times New Roman" w:hint="eastAsia"/>
          <w:sz w:val="24"/>
          <w:szCs w:val="28"/>
        </w:rPr>
        <w:t>，然后</w:t>
      </w:r>
      <w:r>
        <w:rPr>
          <w:rFonts w:ascii="宋体" w:eastAsia="宋体" w:hAnsi="宋体" w:cs="Times New Roman" w:hint="eastAsia"/>
          <w:sz w:val="24"/>
          <w:szCs w:val="28"/>
        </w:rPr>
        <w:t>再通过周围一圈栅格获取更大一圈栅格的成本</w:t>
      </w:r>
    </w:p>
    <w:p w14:paraId="5052BBE1" w14:textId="33768DE1" w:rsidR="00AB6909" w:rsidRDefault="00D72CCC" w:rsidP="00D72CCC">
      <w:pPr>
        <w:adjustRightInd w:val="0"/>
        <w:snapToGrid w:val="0"/>
        <w:ind w:firstLineChars="200" w:firstLine="480"/>
        <w:rPr>
          <w:rFonts w:ascii="Times New Roman" w:eastAsia="宋体" w:hAnsi="Times New Roman" w:cs="Times New Roman"/>
          <w:sz w:val="24"/>
          <w:szCs w:val="24"/>
        </w:rPr>
      </w:pPr>
      <w:r w:rsidRPr="008C65D9">
        <w:rPr>
          <w:rFonts w:ascii="Times New Roman" w:eastAsia="宋体" w:hAnsi="Times New Roman" w:cs="Times New Roman"/>
          <w:i/>
          <w:iCs/>
          <w:sz w:val="24"/>
          <w:szCs w:val="28"/>
        </w:rPr>
        <w:t>Step</w:t>
      </w:r>
      <w:r w:rsidR="00F37876">
        <w:rPr>
          <w:rFonts w:ascii="Times New Roman" w:eastAsia="宋体" w:hAnsi="Times New Roman" w:cs="Times New Roman"/>
          <w:i/>
          <w:iCs/>
          <w:sz w:val="24"/>
          <w:szCs w:val="28"/>
        </w:rPr>
        <w:t>3</w:t>
      </w:r>
      <w:r w:rsidRPr="008C65D9">
        <w:rPr>
          <w:rFonts w:ascii="Times New Roman" w:eastAsia="宋体" w:hAnsi="Times New Roman" w:cs="Times New Roman"/>
          <w:i/>
          <w:iCs/>
          <w:sz w:val="24"/>
          <w:szCs w:val="28"/>
        </w:rPr>
        <w:t>.</w:t>
      </w:r>
      <w:r w:rsidR="00F37876">
        <w:rPr>
          <w:rFonts w:ascii="Times New Roman" w:eastAsia="宋体" w:hAnsi="Times New Roman" w:cs="Times New Roman" w:hint="eastAsia"/>
          <w:sz w:val="24"/>
          <w:szCs w:val="28"/>
        </w:rPr>
        <w:t>在计算每个栅格的</w:t>
      </w:r>
      <w:r w:rsidR="00020150">
        <w:rPr>
          <w:rFonts w:ascii="Times New Roman" w:eastAsia="宋体" w:hAnsi="Times New Roman" w:cs="Times New Roman" w:hint="eastAsia"/>
          <w:sz w:val="24"/>
          <w:szCs w:val="28"/>
        </w:rPr>
        <w:t>成本</w:t>
      </w:r>
      <w:r w:rsidR="00F37876">
        <w:rPr>
          <w:rFonts w:ascii="Times New Roman" w:eastAsia="宋体" w:hAnsi="Times New Roman" w:cs="Times New Roman" w:hint="eastAsia"/>
          <w:sz w:val="24"/>
          <w:szCs w:val="28"/>
        </w:rPr>
        <w:t>时会有多个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sidR="00F37876">
        <w:rPr>
          <w:rFonts w:ascii="Times New Roman" w:eastAsia="宋体" w:hAnsi="Times New Roman" w:cs="Times New Roman" w:hint="eastAsia"/>
          <w:sz w:val="24"/>
          <w:szCs w:val="24"/>
        </w:rPr>
        <w:t>值的出现，因为每一个栅格存在多</w:t>
      </w:r>
      <w:r w:rsidR="006E3872">
        <w:rPr>
          <w:rFonts w:ascii="Times New Roman" w:eastAsia="宋体" w:hAnsi="Times New Roman" w:cs="Times New Roman" w:hint="eastAsia"/>
          <w:sz w:val="24"/>
          <w:szCs w:val="24"/>
        </w:rPr>
        <w:t>条路径从起点（</w:t>
      </w:r>
      <w:r w:rsidR="006E3872">
        <w:rPr>
          <w:rFonts w:ascii="Times New Roman" w:eastAsia="宋体" w:hAnsi="Times New Roman" w:cs="Times New Roman" w:hint="eastAsia"/>
          <w:sz w:val="24"/>
          <w:szCs w:val="24"/>
        </w:rPr>
        <w:t>S</w:t>
      </w:r>
      <w:r w:rsidR="006E3872">
        <w:rPr>
          <w:rFonts w:ascii="Times New Roman" w:eastAsia="宋体" w:hAnsi="Times New Roman" w:cs="Times New Roman" w:hint="eastAsia"/>
          <w:sz w:val="24"/>
          <w:szCs w:val="24"/>
        </w:rPr>
        <w:t>）到达终点</w:t>
      </w:r>
      <w:r w:rsidR="00F37876">
        <w:rPr>
          <w:rFonts w:ascii="Times New Roman" w:eastAsia="宋体" w:hAnsi="Times New Roman" w:cs="Times New Roman" w:hint="eastAsia"/>
          <w:sz w:val="24"/>
          <w:szCs w:val="24"/>
        </w:rPr>
        <w:t>，由不同的</w:t>
      </w:r>
      <w:r w:rsidR="006E3872">
        <w:rPr>
          <w:rFonts w:ascii="Times New Roman" w:eastAsia="宋体" w:hAnsi="Times New Roman" w:cs="Times New Roman" w:hint="eastAsia"/>
          <w:sz w:val="24"/>
          <w:szCs w:val="24"/>
        </w:rPr>
        <w:t>路径所</w:t>
      </w:r>
      <w:r w:rsidR="00F37876">
        <w:rPr>
          <w:rFonts w:ascii="Times New Roman" w:eastAsia="宋体" w:hAnsi="Times New Roman" w:cs="Times New Roman" w:hint="eastAsia"/>
          <w:sz w:val="24"/>
          <w:szCs w:val="24"/>
        </w:rPr>
        <w:t>推导</w:t>
      </w:r>
      <w:r w:rsidR="006E3872">
        <w:rPr>
          <w:rFonts w:ascii="Times New Roman" w:eastAsia="宋体" w:hAnsi="Times New Roman" w:cs="Times New Roman" w:hint="eastAsia"/>
          <w:sz w:val="24"/>
          <w:szCs w:val="24"/>
        </w:rPr>
        <w:t>得</w:t>
      </w:r>
      <w:r w:rsidR="00F37876">
        <w:rPr>
          <w:rFonts w:ascii="Times New Roman" w:eastAsia="宋体" w:hAnsi="Times New Roman" w:cs="Times New Roman" w:hint="eastAsia"/>
          <w:sz w:val="24"/>
          <w:szCs w:val="24"/>
        </w:rPr>
        <w:t>到</w:t>
      </w:r>
      <w:r w:rsidR="006E3872">
        <w:rPr>
          <w:rFonts w:ascii="Times New Roman" w:eastAsia="宋体" w:hAnsi="Times New Roman" w:cs="Times New Roman" w:hint="eastAsia"/>
          <w:sz w:val="24"/>
          <w:szCs w:val="24"/>
        </w:rPr>
        <w:t>的某</w:t>
      </w:r>
      <w:r w:rsidR="00F37876">
        <w:rPr>
          <w:rFonts w:ascii="Times New Roman" w:eastAsia="宋体" w:hAnsi="Times New Roman" w:cs="Times New Roman" w:hint="eastAsia"/>
          <w:sz w:val="24"/>
          <w:szCs w:val="24"/>
        </w:rPr>
        <w:t>一个栅格的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proofErr w:type="gramStart"/>
      <w:r w:rsidR="00F37876">
        <w:rPr>
          <w:rFonts w:ascii="Times New Roman" w:eastAsia="宋体" w:hAnsi="Times New Roman" w:cs="Times New Roman" w:hint="eastAsia"/>
          <w:sz w:val="24"/>
          <w:szCs w:val="24"/>
        </w:rPr>
        <w:t>值</w:t>
      </w:r>
      <w:r w:rsidR="006E3872">
        <w:rPr>
          <w:rFonts w:ascii="Times New Roman" w:eastAsia="宋体" w:hAnsi="Times New Roman" w:cs="Times New Roman" w:hint="eastAsia"/>
          <w:sz w:val="24"/>
          <w:szCs w:val="24"/>
        </w:rPr>
        <w:t>又</w:t>
      </w:r>
      <w:r w:rsidR="00F37876">
        <w:rPr>
          <w:rFonts w:ascii="Times New Roman" w:eastAsia="宋体" w:hAnsi="Times New Roman" w:cs="Times New Roman" w:hint="eastAsia"/>
          <w:sz w:val="24"/>
          <w:szCs w:val="24"/>
        </w:rPr>
        <w:t>是</w:t>
      </w:r>
      <w:proofErr w:type="gramEnd"/>
      <w:r w:rsidR="00F37876">
        <w:rPr>
          <w:rFonts w:ascii="Times New Roman" w:eastAsia="宋体" w:hAnsi="Times New Roman" w:cs="Times New Roman" w:hint="eastAsia"/>
          <w:sz w:val="24"/>
          <w:szCs w:val="24"/>
        </w:rPr>
        <w:t>不一样的，因此我们在对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F37876">
        <w:rPr>
          <w:rFonts w:ascii="Times New Roman" w:eastAsia="宋体" w:hAnsi="Times New Roman" w:cs="Times New Roman" w:hint="eastAsia"/>
          <w:sz w:val="24"/>
          <w:szCs w:val="24"/>
        </w:rPr>
        <w:t>取值时需要对其做处理。由于题目要求我们找出最优的行进路径，因此我们</w:t>
      </w:r>
      <w:r w:rsidR="006D5294">
        <w:rPr>
          <w:rFonts w:ascii="Times New Roman" w:eastAsia="宋体" w:hAnsi="Times New Roman" w:cs="Times New Roman" w:hint="eastAsia"/>
          <w:sz w:val="24"/>
          <w:szCs w:val="24"/>
        </w:rPr>
        <w:t>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sidR="006D5294">
        <w:rPr>
          <w:rFonts w:ascii="Times New Roman" w:eastAsia="宋体" w:hAnsi="Times New Roman" w:cs="Times New Roman" w:hint="eastAsia"/>
          <w:sz w:val="24"/>
          <w:szCs w:val="24"/>
        </w:rPr>
        <w:t>。</w:t>
      </w:r>
    </w:p>
    <w:p w14:paraId="7FB981BE" w14:textId="4AB78717" w:rsidR="006D5294" w:rsidRPr="00F37876" w:rsidRDefault="00B47F28" w:rsidP="00D72CCC">
      <w:pPr>
        <w:adjustRightInd w:val="0"/>
        <w:snapToGrid w:val="0"/>
        <w:ind w:firstLineChars="200" w:firstLine="480"/>
        <w:rPr>
          <w:rFonts w:ascii="宋体" w:eastAsia="宋体" w:hAnsi="宋体" w:cs="Times New Roman"/>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r>
            <w:rPr>
              <w:rFonts w:ascii="Cambria Math" w:eastAsia="宋体" w:hAnsi="Cambria Math" w:cs="Times New Roman"/>
              <w:sz w:val="24"/>
              <w:szCs w:val="24"/>
            </w:rPr>
            <m:t>=min</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e>
          </m:d>
        </m:oMath>
      </m:oMathPara>
    </w:p>
    <w:p w14:paraId="10FE87C6" w14:textId="721EC7CD" w:rsidR="00AB6909" w:rsidRDefault="006D5294"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Pr>
          <w:rFonts w:ascii="宋体" w:eastAsia="宋体" w:hAnsi="宋体" w:hint="eastAsia"/>
          <w:sz w:val="24"/>
          <w:szCs w:val="24"/>
        </w:rPr>
        <w:t>是栅格所接受到的所有</w:t>
      </w:r>
      <w:r w:rsidR="00971E19">
        <w:rPr>
          <w:rFonts w:ascii="宋体" w:eastAsia="宋体" w:hAnsi="宋体" w:hint="eastAsia"/>
          <w:sz w:val="24"/>
          <w:szCs w:val="24"/>
        </w:rPr>
        <w:t>成本</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Pr>
          <w:rFonts w:ascii="宋体" w:eastAsia="宋体" w:hAnsi="宋体" w:hint="eastAsia"/>
          <w:sz w:val="24"/>
          <w:szCs w:val="24"/>
        </w:rPr>
        <w:t>的最小值</w:t>
      </w:r>
      <w:r w:rsidR="00AB6909">
        <w:rPr>
          <w:rFonts w:ascii="宋体" w:eastAsia="宋体" w:hAnsi="宋体" w:hint="eastAsia"/>
          <w:sz w:val="24"/>
          <w:szCs w:val="28"/>
        </w:rPr>
        <w:t>。</w:t>
      </w:r>
    </w:p>
    <w:p w14:paraId="7F3926B2" w14:textId="46C26202" w:rsidR="006D5294" w:rsidRDefault="006D5294" w:rsidP="00CB1614">
      <w:pPr>
        <w:adjustRightInd w:val="0"/>
        <w:snapToGrid w:val="0"/>
        <w:ind w:firstLineChars="200" w:firstLine="480"/>
        <w:rPr>
          <w:rFonts w:ascii="Times New Roman" w:eastAsia="宋体" w:hAnsi="Times New Roman" w:cs="Times New Roman"/>
          <w:sz w:val="24"/>
          <w:szCs w:val="24"/>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8C65D9">
        <w:rPr>
          <w:rFonts w:ascii="Times New Roman" w:eastAsia="宋体" w:hAnsi="Times New Roman" w:cs="Times New Roman"/>
          <w:i/>
          <w:iCs/>
          <w:sz w:val="24"/>
          <w:szCs w:val="28"/>
        </w:rPr>
        <w:t>.</w:t>
      </w:r>
      <w:r w:rsidRPr="006D5294">
        <w:rPr>
          <w:rFonts w:ascii="Times New Roman" w:eastAsia="宋体" w:hAnsi="Times New Roman" w:cs="Times New Roman" w:hint="eastAsia"/>
          <w:sz w:val="24"/>
          <w:szCs w:val="28"/>
        </w:rPr>
        <w:t>从起点出发</w:t>
      </w:r>
      <w:r>
        <w:rPr>
          <w:rFonts w:ascii="Times New Roman" w:eastAsia="宋体" w:hAnsi="Times New Roman" w:cs="Times New Roman" w:hint="eastAsia"/>
          <w:sz w:val="24"/>
          <w:szCs w:val="28"/>
        </w:rPr>
        <w:t>对地图中的所有栅格进行最小</w:t>
      </w:r>
      <w:r w:rsidR="00971E19">
        <w:rPr>
          <w:rFonts w:ascii="Times New Roman" w:eastAsia="宋体" w:hAnsi="Times New Roman" w:cs="Times New Roman" w:hint="eastAsia"/>
          <w:sz w:val="24"/>
          <w:szCs w:val="28"/>
        </w:rPr>
        <w:t>成本</w:t>
      </w:r>
      <w:r>
        <w:rPr>
          <w:rFonts w:ascii="Times New Roman" w:eastAsia="宋体" w:hAnsi="Times New Roman" w:cs="Times New Roman" w:hint="eastAsia"/>
          <w:sz w:val="24"/>
          <w:szCs w:val="28"/>
        </w:rPr>
        <w:t>的计算，</w:t>
      </w:r>
      <w:r w:rsidR="00C05005">
        <w:rPr>
          <w:rFonts w:ascii="Times New Roman" w:eastAsia="宋体" w:hAnsi="Times New Roman" w:cs="Times New Roman" w:hint="eastAsia"/>
          <w:sz w:val="24"/>
          <w:szCs w:val="28"/>
        </w:rPr>
        <w:t>终点的最小成本所经过的路径即为本题的解，</w:t>
      </w:r>
      <w:r w:rsidR="00CB1614">
        <w:rPr>
          <w:rFonts w:ascii="Times New Roman" w:eastAsia="宋体" w:hAnsi="Times New Roman" w:cs="Times New Roman" w:hint="eastAsia"/>
          <w:sz w:val="24"/>
          <w:szCs w:val="28"/>
        </w:rPr>
        <w:t>就是所要求的最优行进路径</w:t>
      </w:r>
      <w:r w:rsidR="00CB1614">
        <w:rPr>
          <w:rFonts w:ascii="Times New Roman" w:eastAsia="宋体" w:hAnsi="Times New Roman" w:cs="Times New Roman" w:hint="eastAsia"/>
          <w:sz w:val="24"/>
          <w:szCs w:val="24"/>
        </w:rPr>
        <w:t>。</w:t>
      </w:r>
    </w:p>
    <w:p w14:paraId="15E18A8E" w14:textId="7CC9609F" w:rsidR="003E1C36" w:rsidRPr="003E1C36" w:rsidRDefault="003E1C36" w:rsidP="003E1C36">
      <w:pPr>
        <w:adjustRightInd w:val="0"/>
        <w:snapToGrid w:val="0"/>
        <w:jc w:val="center"/>
        <w:rPr>
          <w:rFonts w:ascii="宋体" w:eastAsia="宋体" w:hAnsi="宋体"/>
        </w:rPr>
      </w:pPr>
      <w:r w:rsidRPr="006440E0">
        <w:rPr>
          <w:rFonts w:ascii="宋体" w:eastAsia="宋体" w:hAnsi="宋体" w:hint="eastAsia"/>
          <w:highlight w:val="red"/>
          <w:rPrChange w:id="47" w:author="hp" w:date="2021-05-23T17:56:00Z">
            <w:rPr>
              <w:rFonts w:ascii="宋体" w:eastAsia="宋体" w:hAnsi="宋体" w:hint="eastAsia"/>
            </w:rPr>
          </w:rPrChange>
        </w:rPr>
        <w:t>图</w:t>
      </w:r>
      <w:r w:rsidR="00BE318C" w:rsidRPr="006440E0">
        <w:rPr>
          <w:rFonts w:ascii="宋体" w:eastAsia="宋体" w:hAnsi="宋体"/>
          <w:highlight w:val="red"/>
          <w:rPrChange w:id="48" w:author="hp" w:date="2021-05-23T17:56:00Z">
            <w:rPr>
              <w:rFonts w:ascii="宋体" w:eastAsia="宋体" w:hAnsi="宋体"/>
            </w:rPr>
          </w:rPrChange>
        </w:rPr>
        <w:t>5</w:t>
      </w:r>
      <w:r w:rsidRPr="006440E0">
        <w:rPr>
          <w:rFonts w:ascii="宋体" w:eastAsia="宋体" w:hAnsi="宋体"/>
          <w:highlight w:val="red"/>
          <w:rPrChange w:id="49" w:author="hp" w:date="2021-05-23T17:56:00Z">
            <w:rPr>
              <w:rFonts w:ascii="宋体" w:eastAsia="宋体" w:hAnsi="宋体"/>
            </w:rPr>
          </w:rPrChange>
        </w:rPr>
        <w:t xml:space="preserve"> </w:t>
      </w:r>
      <w:r w:rsidRPr="006440E0">
        <w:rPr>
          <w:rFonts w:ascii="宋体" w:eastAsia="宋体" w:hAnsi="宋体" w:hint="eastAsia"/>
          <w:highlight w:val="red"/>
          <w:rPrChange w:id="50" w:author="hp" w:date="2021-05-23T17:56:00Z">
            <w:rPr>
              <w:rFonts w:ascii="宋体" w:eastAsia="宋体" w:hAnsi="宋体" w:hint="eastAsia"/>
            </w:rPr>
          </w:rPrChange>
        </w:rPr>
        <w:t>辐射</w:t>
      </w:r>
      <w:commentRangeStart w:id="51"/>
      <w:r w:rsidRPr="006440E0">
        <w:rPr>
          <w:rFonts w:ascii="宋体" w:eastAsia="宋体" w:hAnsi="宋体" w:hint="eastAsia"/>
          <w:highlight w:val="red"/>
          <w:rPrChange w:id="52" w:author="hp" w:date="2021-05-23T17:56:00Z">
            <w:rPr>
              <w:rFonts w:ascii="宋体" w:eastAsia="宋体" w:hAnsi="宋体" w:hint="eastAsia"/>
            </w:rPr>
          </w:rPrChange>
        </w:rPr>
        <w:t>模型</w:t>
      </w:r>
      <w:commentRangeEnd w:id="51"/>
      <w:r w:rsidR="006440E0">
        <w:rPr>
          <w:rStyle w:val="af0"/>
        </w:rPr>
        <w:commentReference w:id="51"/>
      </w:r>
      <w:r w:rsidRPr="006440E0">
        <w:rPr>
          <w:rFonts w:ascii="宋体" w:eastAsia="宋体" w:hAnsi="宋体" w:hint="eastAsia"/>
          <w:highlight w:val="red"/>
          <w:rPrChange w:id="53" w:author="hp" w:date="2021-05-23T17:56:00Z">
            <w:rPr>
              <w:rFonts w:ascii="宋体" w:eastAsia="宋体" w:hAnsi="宋体" w:hint="eastAsia"/>
            </w:rPr>
          </w:rPrChange>
        </w:rPr>
        <w:t>栅格地图</w:t>
      </w:r>
    </w:p>
    <w:p w14:paraId="3C99DF19" w14:textId="53E41463"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w:t>
      </w:r>
      <w:r w:rsidR="00CF55BB">
        <w:rPr>
          <w:rFonts w:ascii="黑体" w:eastAsia="黑体" w:hAnsi="黑体" w:cs="Times New Roman"/>
          <w:sz w:val="24"/>
          <w:szCs w:val="24"/>
        </w:rPr>
        <w:t>1.3</w:t>
      </w:r>
      <w:r>
        <w:rPr>
          <w:rFonts w:ascii="黑体" w:eastAsia="黑体" w:hAnsi="黑体" w:cs="Times New Roman"/>
          <w:sz w:val="24"/>
          <w:szCs w:val="24"/>
        </w:rPr>
        <w:t xml:space="preserve"> </w:t>
      </w:r>
      <w:r w:rsidR="00CF55BB">
        <w:rPr>
          <w:rFonts w:ascii="黑体" w:eastAsia="黑体" w:hAnsi="黑体" w:cs="Times New Roman" w:hint="eastAsia"/>
          <w:sz w:val="24"/>
          <w:szCs w:val="24"/>
        </w:rPr>
        <w:t>最优行进路线模型的算法求解</w:t>
      </w:r>
    </w:p>
    <w:p w14:paraId="012E6BB2" w14:textId="2FFB9641" w:rsidR="00507AE2" w:rsidRPr="00507AE2" w:rsidRDefault="00507AE2" w:rsidP="00AB6909">
      <w:pPr>
        <w:adjustRightInd w:val="0"/>
        <w:snapToGrid w:val="0"/>
        <w:ind w:firstLineChars="200" w:firstLine="48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求解模型的前提是需要给定可靠的数据，通过电脑生成规则的障碍物栅格地图，</w:t>
      </w:r>
      <w:r w:rsidR="00BC356A">
        <w:rPr>
          <w:rFonts w:ascii="Times New Roman" w:eastAsia="宋体" w:hAnsi="Times New Roman" w:cs="Times New Roman" w:hint="eastAsia"/>
          <w:sz w:val="24"/>
          <w:szCs w:val="28"/>
        </w:rPr>
        <w:t>然后</w:t>
      </w:r>
      <w:r>
        <w:rPr>
          <w:rFonts w:ascii="Times New Roman" w:eastAsia="宋体" w:hAnsi="Times New Roman" w:cs="Times New Roman" w:hint="eastAsia"/>
          <w:sz w:val="24"/>
          <w:szCs w:val="28"/>
        </w:rPr>
        <w:t>在</w:t>
      </w:r>
      <w:r w:rsidR="00BC356A">
        <w:rPr>
          <w:rFonts w:ascii="Times New Roman" w:eastAsia="宋体" w:hAnsi="Times New Roman" w:cs="Times New Roman" w:hint="eastAsia"/>
          <w:sz w:val="24"/>
          <w:szCs w:val="28"/>
        </w:rPr>
        <w:t>此</w:t>
      </w:r>
      <w:r>
        <w:rPr>
          <w:rFonts w:ascii="Times New Roman" w:eastAsia="宋体" w:hAnsi="Times New Roman" w:cs="Times New Roman" w:hint="eastAsia"/>
          <w:sz w:val="24"/>
          <w:szCs w:val="28"/>
        </w:rPr>
        <w:t>数学模型的基础上建立合理的算法</w:t>
      </w:r>
    </w:p>
    <w:p w14:paraId="56E1D009" w14:textId="0F1A8AF0" w:rsidR="00AB6909" w:rsidRDefault="00E750BA" w:rsidP="00AB6909">
      <w:pPr>
        <w:adjustRightInd w:val="0"/>
        <w:snapToGrid w:val="0"/>
        <w:ind w:firstLineChars="200" w:firstLine="480"/>
        <w:jc w:val="left"/>
        <w:rPr>
          <w:rFonts w:ascii="宋体" w:eastAsia="宋体" w:hAnsi="宋体"/>
          <w:sz w:val="24"/>
          <w:szCs w:val="24"/>
        </w:rPr>
      </w:pPr>
      <w:r w:rsidRPr="008C65D9">
        <w:rPr>
          <w:rFonts w:ascii="Times New Roman" w:eastAsia="宋体" w:hAnsi="Times New Roman" w:cs="Times New Roman"/>
          <w:i/>
          <w:iCs/>
          <w:sz w:val="24"/>
          <w:szCs w:val="28"/>
        </w:rPr>
        <w:t>Step1</w:t>
      </w:r>
      <w:r w:rsidRPr="008C65D9">
        <w:rPr>
          <w:rFonts w:ascii="宋体" w:eastAsia="宋体" w:hAnsi="宋体"/>
          <w:sz w:val="24"/>
          <w:szCs w:val="28"/>
        </w:rPr>
        <w:t>.</w:t>
      </w:r>
      <w:r w:rsidR="00507AE2">
        <w:rPr>
          <w:rFonts w:ascii="宋体" w:eastAsia="宋体" w:hAnsi="宋体" w:hint="eastAsia"/>
          <w:sz w:val="24"/>
          <w:szCs w:val="28"/>
        </w:rPr>
        <w:t>定义栅格地图中所有栅格的</w:t>
      </w:r>
      <w:r w:rsidR="00BC356A">
        <w:rPr>
          <w:rFonts w:ascii="宋体" w:eastAsia="宋体" w:hAnsi="宋体" w:hint="eastAsia"/>
          <w:sz w:val="24"/>
          <w:szCs w:val="28"/>
        </w:rPr>
        <w:t>成本</w:t>
      </w:r>
      <w:r w:rsidR="00507AE2">
        <w:rPr>
          <w:rFonts w:ascii="宋体" w:eastAsia="宋体" w:hAnsi="宋体" w:hint="eastAsia"/>
          <w:sz w:val="24"/>
          <w:szCs w:val="28"/>
        </w:rPr>
        <w:t>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sidR="00507AE2">
        <w:rPr>
          <w:rFonts w:ascii="宋体" w:eastAsia="宋体" w:hAnsi="宋体" w:hint="eastAsia"/>
          <w:sz w:val="24"/>
          <w:szCs w:val="28"/>
        </w:rPr>
        <w:t>，对它们进行赋初值操作，</w:t>
      </w:r>
      <w:r w:rsidR="00BC356A">
        <w:rPr>
          <w:rFonts w:ascii="宋体" w:eastAsia="宋体" w:hAnsi="宋体" w:hint="eastAsia"/>
          <w:sz w:val="24"/>
          <w:szCs w:val="28"/>
        </w:rPr>
        <w:t>为</w:t>
      </w:r>
      <w:r w:rsidR="00507AE2">
        <w:rPr>
          <w:rFonts w:ascii="宋体" w:eastAsia="宋体" w:hAnsi="宋体" w:hint="eastAsia"/>
          <w:sz w:val="24"/>
          <w:szCs w:val="28"/>
        </w:rPr>
        <w:t>方便后续的比较和求解</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sidR="00E051A0">
        <w:rPr>
          <w:rFonts w:ascii="宋体" w:eastAsia="宋体" w:hAnsi="宋体" w:hint="eastAsia"/>
          <w:sz w:val="24"/>
          <w:szCs w:val="24"/>
        </w:rPr>
        <w:t>值</w:t>
      </w:r>
      <w:r w:rsidR="003E1C36">
        <w:rPr>
          <w:rFonts w:ascii="宋体" w:eastAsia="宋体" w:hAnsi="宋体" w:hint="eastAsia"/>
          <w:sz w:val="24"/>
          <w:szCs w:val="24"/>
        </w:rPr>
        <w:t>，</w:t>
      </w:r>
      <w:r w:rsidR="00BC356A">
        <w:rPr>
          <w:rFonts w:ascii="宋体" w:eastAsia="宋体" w:hAnsi="宋体" w:hint="eastAsia"/>
          <w:sz w:val="24"/>
          <w:szCs w:val="24"/>
        </w:rPr>
        <w:t>将</w:t>
      </w:r>
      <w:r w:rsidR="003E1C36">
        <w:rPr>
          <w:rFonts w:ascii="宋体" w:eastAsia="宋体" w:hAnsi="宋体" w:hint="eastAsia"/>
          <w:sz w:val="24"/>
          <w:szCs w:val="24"/>
        </w:rPr>
        <w:t>初值</w:t>
      </w:r>
      <w:r w:rsidR="00BC356A">
        <w:rPr>
          <w:rFonts w:ascii="宋体" w:eastAsia="宋体" w:hAnsi="宋体" w:hint="eastAsia"/>
          <w:sz w:val="24"/>
          <w:szCs w:val="24"/>
        </w:rPr>
        <w:t>定为</w:t>
      </w:r>
      <w:r w:rsidR="003E1C36">
        <w:rPr>
          <w:rFonts w:ascii="宋体" w:eastAsia="宋体" w:hAnsi="宋体" w:hint="eastAsia"/>
          <w:sz w:val="24"/>
          <w:szCs w:val="24"/>
        </w:rPr>
        <w:t>无穷大</w:t>
      </w:r>
      <w:r w:rsidR="00507AE2">
        <w:rPr>
          <w:rFonts w:ascii="宋体" w:eastAsia="宋体" w:hAnsi="宋体" w:hint="eastAsia"/>
          <w:sz w:val="24"/>
          <w:szCs w:val="24"/>
        </w:rPr>
        <w:t>。</w:t>
      </w:r>
    </w:p>
    <w:p w14:paraId="760B67E0" w14:textId="0071BDEC" w:rsidR="00507AE2" w:rsidRDefault="00507AE2" w:rsidP="00E051A0">
      <w:pPr>
        <w:adjustRightInd w:val="0"/>
        <w:snapToGrid w:val="0"/>
        <w:ind w:firstLineChars="200" w:firstLine="480"/>
        <w:rPr>
          <w:rFonts w:ascii="宋体" w:eastAsia="宋体" w:hAnsi="宋体"/>
          <w:sz w:val="24"/>
          <w:szCs w:val="24"/>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8C65D9">
        <w:rPr>
          <w:rFonts w:ascii="宋体" w:eastAsia="宋体" w:hAnsi="宋体"/>
          <w:sz w:val="24"/>
          <w:szCs w:val="28"/>
        </w:rPr>
        <w:t>.</w:t>
      </w:r>
      <w:r>
        <w:rPr>
          <w:rFonts w:ascii="宋体" w:eastAsia="宋体" w:hAnsi="宋体" w:hint="eastAsia"/>
          <w:sz w:val="24"/>
          <w:szCs w:val="28"/>
        </w:rPr>
        <w:t>通过</w:t>
      </w:r>
      <w:del w:id="54" w:author="hp" w:date="2021-05-23T17:57:00Z">
        <w:r w:rsidR="00BC356A" w:rsidDel="006440E0">
          <w:rPr>
            <w:rFonts w:ascii="宋体" w:eastAsia="宋体" w:hAnsi="宋体" w:hint="eastAsia"/>
            <w:sz w:val="24"/>
            <w:szCs w:val="28"/>
          </w:rPr>
          <w:delText>洪泛</w:delText>
        </w:r>
      </w:del>
      <w:ins w:id="55" w:author="hp" w:date="2021-05-23T17:57:00Z">
        <w:r w:rsidR="006440E0">
          <w:rPr>
            <w:rFonts w:ascii="宋体" w:eastAsia="宋体" w:hAnsi="宋体" w:hint="eastAsia"/>
            <w:sz w:val="24"/>
            <w:szCs w:val="28"/>
          </w:rPr>
          <w:t>A*</w:t>
        </w:r>
      </w:ins>
      <w:r>
        <w:rPr>
          <w:rFonts w:ascii="宋体" w:eastAsia="宋体" w:hAnsi="宋体" w:hint="eastAsia"/>
          <w:sz w:val="24"/>
          <w:szCs w:val="28"/>
        </w:rPr>
        <w:t>算法</w:t>
      </w:r>
      <w:r w:rsidR="000E5D84">
        <w:rPr>
          <w:rFonts w:ascii="宋体" w:eastAsia="宋体" w:hAnsi="宋体" w:hint="eastAsia"/>
          <w:sz w:val="24"/>
          <w:szCs w:val="28"/>
        </w:rPr>
        <w:t>，求解从起点开始的每个栅格的</w:t>
      </w:r>
      <w:r w:rsidR="00BC356A">
        <w:rPr>
          <w:rFonts w:ascii="宋体" w:eastAsia="宋体" w:hAnsi="宋体" w:hint="eastAsia"/>
          <w:sz w:val="24"/>
          <w:szCs w:val="28"/>
        </w:rPr>
        <w:t>成本</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sidR="000E5D84">
        <w:rPr>
          <w:rFonts w:ascii="宋体" w:eastAsia="宋体" w:hAnsi="宋体" w:hint="eastAsia"/>
          <w:sz w:val="24"/>
          <w:szCs w:val="24"/>
        </w:rPr>
        <w:t>。</w:t>
      </w:r>
      <w:r w:rsidR="003E1C36">
        <w:rPr>
          <w:rFonts w:ascii="宋体" w:eastAsia="宋体" w:hAnsi="宋体" w:hint="eastAsia"/>
          <w:sz w:val="24"/>
          <w:szCs w:val="24"/>
        </w:rPr>
        <w:t>当</w:t>
      </w:r>
      <w:r w:rsidR="00BC356A">
        <w:rPr>
          <w:rFonts w:ascii="宋体" w:eastAsia="宋体" w:hAnsi="宋体" w:hint="eastAsia"/>
          <w:sz w:val="24"/>
          <w:szCs w:val="24"/>
        </w:rPr>
        <w:t>由某条路径</w:t>
      </w:r>
      <w:r w:rsidR="00E051A0">
        <w:rPr>
          <w:rFonts w:ascii="宋体" w:eastAsia="宋体" w:hAnsi="宋体" w:hint="eastAsia"/>
          <w:sz w:val="24"/>
          <w:szCs w:val="24"/>
        </w:rPr>
        <w:t>获得的栅格成本小于原来的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r>
          <w:rPr>
            <w:rFonts w:ascii="Cambria Math" w:eastAsia="宋体" w:hAnsi="Cambria Math" w:cs="Times New Roman" w:hint="eastAsia"/>
            <w:sz w:val="24"/>
            <w:szCs w:val="24"/>
          </w:rPr>
          <m:t>时</m:t>
        </m:r>
      </m:oMath>
      <w:r w:rsidR="003E1C36">
        <w:rPr>
          <w:rFonts w:ascii="宋体" w:eastAsia="宋体" w:hAnsi="宋体" w:hint="eastAsia"/>
          <w:sz w:val="24"/>
          <w:szCs w:val="24"/>
        </w:rPr>
        <w:t>，</w:t>
      </w:r>
      <w:proofErr w:type="gramStart"/>
      <w:r w:rsidR="00E051A0">
        <w:rPr>
          <w:rFonts w:ascii="宋体" w:eastAsia="宋体" w:hAnsi="宋体" w:hint="eastAsia"/>
          <w:sz w:val="24"/>
          <w:szCs w:val="24"/>
        </w:rPr>
        <w:t>更新此</w:t>
      </w:r>
      <w:proofErr w:type="gramEnd"/>
      <w:r w:rsidR="00E051A0">
        <w:rPr>
          <w:rFonts w:ascii="宋体" w:eastAsia="宋体" w:hAnsi="宋体" w:hint="eastAsia"/>
          <w:sz w:val="24"/>
          <w:szCs w:val="24"/>
        </w:rPr>
        <w:t>栅格的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sidR="00E051A0">
        <w:rPr>
          <w:rFonts w:ascii="宋体" w:eastAsia="宋体" w:hAnsi="宋体" w:hint="eastAsia"/>
          <w:sz w:val="24"/>
          <w:szCs w:val="24"/>
        </w:rPr>
        <w:t>值。不断进行路径模拟与赋值</w:t>
      </w:r>
      <w:r w:rsidR="00756536">
        <w:rPr>
          <w:rFonts w:ascii="宋体" w:eastAsia="宋体" w:hAnsi="宋体" w:hint="eastAsia"/>
          <w:sz w:val="24"/>
          <w:szCs w:val="24"/>
        </w:rPr>
        <w:t>，可以得到整幅地图所有栅格</w:t>
      </w:r>
      <w:r w:rsidR="00E051A0">
        <w:rPr>
          <w:rFonts w:ascii="宋体" w:eastAsia="宋体" w:hAnsi="宋体" w:hint="eastAsia"/>
          <w:sz w:val="24"/>
          <w:szCs w:val="24"/>
        </w:rPr>
        <w:t>的最小成本</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sidR="00756536">
        <w:rPr>
          <w:rFonts w:ascii="宋体" w:eastAsia="宋体" w:hAnsi="宋体" w:hint="eastAsia"/>
          <w:sz w:val="24"/>
          <w:szCs w:val="24"/>
        </w:rPr>
        <w:t>。</w:t>
      </w:r>
    </w:p>
    <w:p w14:paraId="1B1AA712" w14:textId="6F8F8381" w:rsidR="00E750BA" w:rsidRDefault="00756536" w:rsidP="00756536">
      <w:pPr>
        <w:adjustRightInd w:val="0"/>
        <w:snapToGrid w:val="0"/>
        <w:ind w:firstLineChars="200" w:firstLine="480"/>
        <w:jc w:val="left"/>
        <w:rPr>
          <w:rFonts w:ascii="宋体" w:eastAsia="宋体" w:hAnsi="宋体"/>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8C65D9">
        <w:rPr>
          <w:rFonts w:ascii="宋体" w:eastAsia="宋体" w:hAnsi="宋体"/>
          <w:sz w:val="24"/>
          <w:szCs w:val="28"/>
        </w:rPr>
        <w:t>.</w:t>
      </w:r>
      <w:r>
        <w:rPr>
          <w:rFonts w:ascii="宋体" w:eastAsia="宋体" w:hAnsi="宋体" w:hint="eastAsia"/>
          <w:sz w:val="24"/>
          <w:szCs w:val="28"/>
        </w:rPr>
        <w:t>利用</w:t>
      </w: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Pr>
          <w:rFonts w:ascii="宋体" w:eastAsia="宋体" w:hAnsi="宋体" w:hint="eastAsia"/>
          <w:sz w:val="24"/>
          <w:szCs w:val="28"/>
        </w:rPr>
        <w:t>中求解得到的栅格图的最小现实代价</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r>
              <w:rPr>
                <w:rFonts w:ascii="Cambria Math" w:eastAsia="宋体" w:hAnsi="Cambria Math" w:cs="Times New Roman" w:hint="eastAsia"/>
                <w:sz w:val="24"/>
                <w:szCs w:val="24"/>
              </w:rPr>
              <m:t>，</m:t>
            </m:r>
            <m:r>
              <w:rPr>
                <w:rFonts w:ascii="Cambria Math" w:eastAsia="宋体" w:hAnsi="Cambria Math" w:cs="Times New Roman"/>
                <w:sz w:val="24"/>
                <w:szCs w:val="24"/>
              </w:rPr>
              <m:t>j</m:t>
            </m:r>
          </m:sub>
        </m:sSub>
      </m:oMath>
      <w:r>
        <w:rPr>
          <w:rFonts w:ascii="宋体" w:eastAsia="宋体" w:hAnsi="宋体" w:hint="eastAsia"/>
          <w:sz w:val="24"/>
          <w:szCs w:val="24"/>
        </w:rPr>
        <w:t>，找到从终点开始逐一递减的路径，该路径即为</w:t>
      </w:r>
      <w:r w:rsidR="00E051A0">
        <w:rPr>
          <w:rFonts w:ascii="宋体" w:eastAsia="宋体" w:hAnsi="宋体" w:hint="eastAsia"/>
          <w:sz w:val="24"/>
          <w:szCs w:val="24"/>
        </w:rPr>
        <w:t>最优路径</w:t>
      </w:r>
      <w:r>
        <w:rPr>
          <w:rFonts w:ascii="宋体" w:eastAsia="宋体" w:hAnsi="宋体" w:hint="eastAsia"/>
          <w:sz w:val="24"/>
          <w:szCs w:val="24"/>
        </w:rPr>
        <w:t>。</w:t>
      </w:r>
    </w:p>
    <w:p w14:paraId="404AB222" w14:textId="73C39AF1" w:rsidR="00CF55BB" w:rsidRPr="006440E0" w:rsidRDefault="00CF55BB" w:rsidP="00AB6909">
      <w:pPr>
        <w:adjustRightInd w:val="0"/>
        <w:snapToGrid w:val="0"/>
        <w:jc w:val="left"/>
        <w:rPr>
          <w:rFonts w:ascii="黑体" w:eastAsia="黑体" w:hAnsi="黑体" w:cs="Times New Roman"/>
          <w:sz w:val="24"/>
          <w:szCs w:val="24"/>
          <w:highlight w:val="red"/>
          <w:rPrChange w:id="56" w:author="hp" w:date="2021-05-23T17:58:00Z">
            <w:rPr>
              <w:rFonts w:ascii="黑体" w:eastAsia="黑体" w:hAnsi="黑体" w:cs="Times New Roman"/>
              <w:sz w:val="24"/>
              <w:szCs w:val="24"/>
            </w:rPr>
          </w:rPrChange>
        </w:rPr>
      </w:pPr>
      <w:r>
        <w:rPr>
          <w:rFonts w:ascii="黑体" w:eastAsia="黑体" w:hAnsi="黑体" w:cs="Times New Roman" w:hint="eastAsia"/>
          <w:sz w:val="24"/>
          <w:szCs w:val="24"/>
        </w:rPr>
        <w:t>5</w:t>
      </w:r>
      <w:r>
        <w:rPr>
          <w:rFonts w:ascii="黑体" w:eastAsia="黑体" w:hAnsi="黑体" w:cs="Times New Roman"/>
          <w:sz w:val="24"/>
          <w:szCs w:val="24"/>
        </w:rPr>
        <w:t xml:space="preserve">.1.2 </w:t>
      </w:r>
      <w:r w:rsidRPr="006440E0">
        <w:rPr>
          <w:rFonts w:ascii="黑体" w:eastAsia="黑体" w:hAnsi="黑体" w:cs="Times New Roman" w:hint="eastAsia"/>
          <w:sz w:val="24"/>
          <w:szCs w:val="24"/>
          <w:highlight w:val="red"/>
          <w:rPrChange w:id="57" w:author="hp" w:date="2021-05-23T17:58:00Z">
            <w:rPr>
              <w:rFonts w:ascii="黑体" w:eastAsia="黑体" w:hAnsi="黑体" w:cs="Times New Roman" w:hint="eastAsia"/>
              <w:sz w:val="24"/>
              <w:szCs w:val="24"/>
            </w:rPr>
          </w:rPrChange>
        </w:rPr>
        <w:t>规则障碍物模型的结果</w:t>
      </w:r>
    </w:p>
    <w:p w14:paraId="321BF7A1" w14:textId="4A7B6880" w:rsidR="00756536" w:rsidRPr="00756536" w:rsidRDefault="00756536" w:rsidP="00756536">
      <w:pPr>
        <w:adjustRightInd w:val="0"/>
        <w:snapToGrid w:val="0"/>
        <w:ind w:firstLineChars="200" w:firstLine="480"/>
        <w:rPr>
          <w:rFonts w:ascii="宋体" w:eastAsia="宋体" w:hAnsi="宋体" w:cs="Times New Roman"/>
          <w:sz w:val="24"/>
          <w:szCs w:val="24"/>
        </w:rPr>
      </w:pPr>
      <w:r w:rsidRPr="006440E0">
        <w:rPr>
          <w:rFonts w:ascii="宋体" w:eastAsia="宋体" w:hAnsi="宋体" w:cs="Times New Roman" w:hint="eastAsia"/>
          <w:sz w:val="24"/>
          <w:szCs w:val="24"/>
          <w:highlight w:val="red"/>
          <w:rPrChange w:id="58" w:author="hp" w:date="2021-05-23T17:58:00Z">
            <w:rPr>
              <w:rFonts w:ascii="宋体" w:eastAsia="宋体" w:hAnsi="宋体" w:cs="Times New Roman" w:hint="eastAsia"/>
              <w:sz w:val="24"/>
              <w:szCs w:val="24"/>
            </w:rPr>
          </w:rPrChange>
        </w:rPr>
        <w:t>通过计算机随机产生</w:t>
      </w:r>
      <w:commentRangeStart w:id="59"/>
      <w:r>
        <w:rPr>
          <w:rFonts w:ascii="宋体" w:eastAsia="宋体" w:hAnsi="宋体" w:cs="Times New Roman" w:hint="eastAsia"/>
          <w:sz w:val="24"/>
          <w:szCs w:val="24"/>
        </w:rPr>
        <w:t>两种</w:t>
      </w:r>
      <w:commentRangeEnd w:id="59"/>
      <w:r w:rsidR="006440E0">
        <w:rPr>
          <w:rStyle w:val="af0"/>
        </w:rPr>
        <w:commentReference w:id="59"/>
      </w:r>
      <w:r>
        <w:rPr>
          <w:rFonts w:ascii="宋体" w:eastAsia="宋体" w:hAnsi="宋体" w:cs="Times New Roman" w:hint="eastAsia"/>
          <w:sz w:val="24"/>
          <w:szCs w:val="24"/>
        </w:rPr>
        <w:t>不同规则障碍物摆放的栅格地图，将这些地图的具体参数分别带入模型之中，利用C编程求解(代码文件，详见</w:t>
      </w:r>
      <w:r>
        <w:rPr>
          <w:rFonts w:ascii="宋体" w:eastAsia="宋体" w:hAnsi="宋体" w:cs="Times New Roman"/>
          <w:sz w:val="24"/>
          <w:szCs w:val="24"/>
        </w:rPr>
        <w:t>)</w:t>
      </w:r>
      <w:r>
        <w:rPr>
          <w:rFonts w:ascii="宋体" w:eastAsia="宋体" w:hAnsi="宋体" w:cs="Times New Roman" w:hint="eastAsia"/>
          <w:sz w:val="24"/>
          <w:szCs w:val="24"/>
        </w:rPr>
        <w:t>，得到的结果栅格示意图如下所示：</w:t>
      </w:r>
    </w:p>
    <w:p w14:paraId="6370A700" w14:textId="206C7F3C" w:rsidR="00756536" w:rsidRPr="00872D55" w:rsidRDefault="00BE318C" w:rsidP="00756536">
      <w:pPr>
        <w:widowControl/>
        <w:adjustRightInd w:val="0"/>
        <w:snapToGrid w:val="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6</w:t>
      </w:r>
      <w:r w:rsidR="00756536">
        <w:rPr>
          <w:rFonts w:ascii="Times New Roman" w:eastAsia="宋体" w:hAnsi="Times New Roman" w:cs="Times New Roman"/>
          <w:szCs w:val="21"/>
        </w:rPr>
        <w:t xml:space="preserve"> </w:t>
      </w:r>
      <w:r w:rsidR="00756536">
        <w:rPr>
          <w:rFonts w:ascii="Times New Roman" w:eastAsia="宋体" w:hAnsi="Times New Roman" w:cs="Times New Roman" w:hint="eastAsia"/>
          <w:szCs w:val="21"/>
        </w:rPr>
        <w:t>最优路径结果示意</w:t>
      </w:r>
      <w:r w:rsidR="00756536">
        <w:rPr>
          <w:rFonts w:ascii="Times New Roman" w:eastAsia="宋体" w:hAnsi="Times New Roman" w:cs="Times New Roman" w:hint="eastAsia"/>
          <w:szCs w:val="21"/>
        </w:rPr>
        <w:t>1</w:t>
      </w:r>
      <w:r>
        <w:rPr>
          <w:rFonts w:ascii="Times New Roman" w:eastAsia="宋体" w:hAnsi="Times New Roman" w:cs="Times New Roman"/>
          <w:szCs w:val="21"/>
        </w:rPr>
        <w:t xml:space="preserve">    </w:t>
      </w:r>
      <w:r w:rsidR="00756536">
        <w:rPr>
          <w:rFonts w:ascii="Times New Roman" w:eastAsia="宋体" w:hAnsi="Times New Roman" w:cs="Times New Roman" w:hint="eastAsia"/>
          <w:szCs w:val="21"/>
        </w:rPr>
        <w:t xml:space="preserve"> </w:t>
      </w:r>
      <w:r w:rsidR="00756536">
        <w:rPr>
          <w:rFonts w:ascii="宋体" w:eastAsia="宋体" w:hAnsi="宋体" w:hint="eastAsia"/>
        </w:rPr>
        <w:t>图</w:t>
      </w:r>
      <w:r>
        <w:rPr>
          <w:rFonts w:ascii="宋体" w:eastAsia="宋体" w:hAnsi="宋体"/>
        </w:rPr>
        <w:t>7</w:t>
      </w:r>
      <w:r w:rsidR="00756536">
        <w:rPr>
          <w:rFonts w:ascii="宋体" w:eastAsia="宋体" w:hAnsi="宋体"/>
        </w:rPr>
        <w:t xml:space="preserve"> </w:t>
      </w:r>
      <w:r w:rsidR="00756536">
        <w:rPr>
          <w:rFonts w:ascii="宋体" w:eastAsia="宋体" w:hAnsi="宋体" w:hint="eastAsia"/>
        </w:rPr>
        <w:t>最优路径结果示意2</w:t>
      </w:r>
    </w:p>
    <w:p w14:paraId="09D8F661" w14:textId="77777777" w:rsidR="00756536" w:rsidRPr="00756536" w:rsidRDefault="00756536" w:rsidP="00AB6909">
      <w:pPr>
        <w:adjustRightInd w:val="0"/>
        <w:snapToGrid w:val="0"/>
        <w:jc w:val="left"/>
        <w:rPr>
          <w:rFonts w:ascii="黑体" w:eastAsia="黑体" w:hAnsi="黑体" w:cs="Times New Roman"/>
          <w:sz w:val="24"/>
          <w:szCs w:val="24"/>
        </w:rPr>
      </w:pPr>
    </w:p>
    <w:p w14:paraId="2BD3A57E" w14:textId="30FF69D6" w:rsidR="008C65D9" w:rsidRDefault="008C65D9"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 xml:space="preserve">.1.3 </w:t>
      </w:r>
      <w:r w:rsidRPr="006440E0">
        <w:rPr>
          <w:rFonts w:ascii="黑体" w:eastAsia="黑体" w:hAnsi="黑体" w:cs="Times New Roman" w:hint="eastAsia"/>
          <w:sz w:val="24"/>
          <w:szCs w:val="24"/>
          <w:highlight w:val="red"/>
          <w:rPrChange w:id="60" w:author="hp" w:date="2021-05-23T17:59:00Z">
            <w:rPr>
              <w:rFonts w:ascii="黑体" w:eastAsia="黑体" w:hAnsi="黑体" w:cs="Times New Roman" w:hint="eastAsia"/>
              <w:sz w:val="24"/>
              <w:szCs w:val="24"/>
            </w:rPr>
          </w:rPrChange>
        </w:rPr>
        <w:t>不规则障碍物情况</w:t>
      </w:r>
    </w:p>
    <w:p w14:paraId="6485C2C3" w14:textId="69B04522" w:rsidR="00BD5326" w:rsidRPr="00BD5326" w:rsidRDefault="00BD5326" w:rsidP="00BD5326">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问题</w:t>
      </w:r>
      <w:proofErr w:type="gramStart"/>
      <w:r>
        <w:rPr>
          <w:rFonts w:ascii="宋体" w:eastAsia="宋体" w:hAnsi="宋体" w:cs="Times New Roman" w:hint="eastAsia"/>
          <w:sz w:val="24"/>
          <w:szCs w:val="24"/>
        </w:rPr>
        <w:t>一</w:t>
      </w:r>
      <w:proofErr w:type="gramEnd"/>
      <w:r>
        <w:rPr>
          <w:rFonts w:ascii="宋体" w:eastAsia="宋体" w:hAnsi="宋体" w:cs="Times New Roman" w:hint="eastAsia"/>
          <w:sz w:val="24"/>
          <w:szCs w:val="24"/>
        </w:rPr>
        <w:t>的第二种情况是关于不规则障碍物栅格图的</w:t>
      </w:r>
      <w:r w:rsidR="005D1177">
        <w:rPr>
          <w:rFonts w:ascii="宋体" w:eastAsia="宋体" w:hAnsi="宋体" w:cs="Times New Roman" w:hint="eastAsia"/>
          <w:sz w:val="24"/>
          <w:szCs w:val="24"/>
        </w:rPr>
        <w:t>最优路径求解问题，</w:t>
      </w:r>
      <w:proofErr w:type="gramStart"/>
      <w:r w:rsidR="005D1177">
        <w:rPr>
          <w:rFonts w:ascii="宋体" w:eastAsia="宋体" w:hAnsi="宋体" w:cs="Times New Roman" w:hint="eastAsia"/>
          <w:sz w:val="24"/>
          <w:szCs w:val="24"/>
        </w:rPr>
        <w:t>本情况</w:t>
      </w:r>
      <w:proofErr w:type="gramEnd"/>
      <w:r w:rsidR="005D1177">
        <w:rPr>
          <w:rFonts w:ascii="宋体" w:eastAsia="宋体" w:hAnsi="宋体" w:cs="Times New Roman" w:hint="eastAsia"/>
          <w:sz w:val="24"/>
          <w:szCs w:val="24"/>
        </w:rPr>
        <w:t>的背景信息与第一种规则障碍物的一样，其不</w:t>
      </w:r>
      <w:r w:rsidR="00E051A0">
        <w:rPr>
          <w:rFonts w:ascii="宋体" w:eastAsia="宋体" w:hAnsi="宋体" w:cs="Times New Roman" w:hint="eastAsia"/>
          <w:sz w:val="24"/>
          <w:szCs w:val="24"/>
        </w:rPr>
        <w:t>同</w:t>
      </w:r>
      <w:r w:rsidR="005D1177">
        <w:rPr>
          <w:rFonts w:ascii="宋体" w:eastAsia="宋体" w:hAnsi="宋体" w:cs="Times New Roman" w:hint="eastAsia"/>
          <w:sz w:val="24"/>
          <w:szCs w:val="24"/>
        </w:rPr>
        <w:t>之处在于不规则障碍物并不会占据完整的栅格，当某一栅格中的不规则障碍物所占据的面积大于5</w:t>
      </w:r>
      <w:r w:rsidR="005D1177">
        <w:rPr>
          <w:rFonts w:ascii="宋体" w:eastAsia="宋体" w:hAnsi="宋体" w:cs="Times New Roman"/>
          <w:sz w:val="24"/>
          <w:szCs w:val="24"/>
        </w:rPr>
        <w:t>0%</w:t>
      </w:r>
      <w:r w:rsidR="005D1177">
        <w:rPr>
          <w:rFonts w:ascii="宋体" w:eastAsia="宋体" w:hAnsi="宋体" w:cs="Times New Roman" w:hint="eastAsia"/>
          <w:sz w:val="24"/>
          <w:szCs w:val="24"/>
        </w:rPr>
        <w:t>，则默认该栅格移动机器人不能通过，反之，可以通过</w:t>
      </w:r>
      <w:r w:rsidR="005D1177">
        <w:rPr>
          <w:rFonts w:ascii="宋体" w:eastAsia="宋体" w:hAnsi="宋体" w:cs="Times New Roman" w:hint="eastAsia"/>
          <w:sz w:val="24"/>
          <w:szCs w:val="28"/>
        </w:rPr>
        <w:t>。</w:t>
      </w:r>
    </w:p>
    <w:p w14:paraId="5E9AF837" w14:textId="518C0EA2" w:rsidR="008C65D9" w:rsidRDefault="008C65D9"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 xml:space="preserve">.1.3.1 </w:t>
      </w:r>
      <w:r>
        <w:rPr>
          <w:rFonts w:ascii="黑体" w:eastAsia="黑体" w:hAnsi="黑体" w:cs="Times New Roman" w:hint="eastAsia"/>
          <w:sz w:val="24"/>
          <w:szCs w:val="24"/>
        </w:rPr>
        <w:t>不规则障碍物情况下最优路线模型的工作原理</w:t>
      </w:r>
    </w:p>
    <w:p w14:paraId="051A392B" w14:textId="506CF5A4" w:rsidR="005D1177" w:rsidRPr="005D1177" w:rsidRDefault="005D1177" w:rsidP="005D1177">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尽管不规则障碍物与规则障碍物存在差异，但其关于最佳路径求解的本质工作原理</w:t>
      </w:r>
      <w:r>
        <w:rPr>
          <w:rFonts w:ascii="宋体" w:eastAsia="宋体" w:hAnsi="宋体" w:cs="Times New Roman" w:hint="eastAsia"/>
          <w:sz w:val="24"/>
          <w:szCs w:val="24"/>
        </w:rPr>
        <w:lastRenderedPageBreak/>
        <w:t>是一样的，唯一有所不同的是一个是规则的，另一个是不规则的。</w:t>
      </w:r>
      <w:r w:rsidR="00C83915">
        <w:rPr>
          <w:rFonts w:ascii="宋体" w:eastAsia="宋体" w:hAnsi="宋体" w:cs="Times New Roman" w:hint="eastAsia"/>
          <w:sz w:val="24"/>
          <w:szCs w:val="24"/>
        </w:rPr>
        <w:t>由于本问机器人</w:t>
      </w:r>
      <w:r w:rsidR="00E051A0">
        <w:rPr>
          <w:rFonts w:ascii="宋体" w:eastAsia="宋体" w:hAnsi="宋体" w:cs="Times New Roman" w:hint="eastAsia"/>
          <w:sz w:val="24"/>
          <w:szCs w:val="24"/>
        </w:rPr>
        <w:t>在</w:t>
      </w:r>
      <w:r w:rsidR="00C83915">
        <w:rPr>
          <w:rFonts w:ascii="宋体" w:eastAsia="宋体" w:hAnsi="宋体" w:cs="Times New Roman" w:hint="eastAsia"/>
          <w:sz w:val="24"/>
          <w:szCs w:val="24"/>
        </w:rPr>
        <w:t>出发之前已知晓全栅格地图信息，因此</w:t>
      </w:r>
      <w:r>
        <w:rPr>
          <w:rFonts w:ascii="宋体" w:eastAsia="宋体" w:hAnsi="宋体" w:cs="Times New Roman" w:hint="eastAsia"/>
          <w:sz w:val="24"/>
          <w:szCs w:val="24"/>
        </w:rPr>
        <w:t>我们考虑通过合理的</w:t>
      </w:r>
      <w:r w:rsidR="00C83915">
        <w:rPr>
          <w:rFonts w:ascii="宋体" w:eastAsia="宋体" w:hAnsi="宋体" w:cs="Times New Roman" w:hint="eastAsia"/>
          <w:sz w:val="24"/>
          <w:szCs w:val="24"/>
        </w:rPr>
        <w:t>数学</w:t>
      </w:r>
      <w:r>
        <w:rPr>
          <w:rFonts w:ascii="宋体" w:eastAsia="宋体" w:hAnsi="宋体" w:cs="Times New Roman" w:hint="eastAsia"/>
          <w:sz w:val="24"/>
          <w:szCs w:val="24"/>
        </w:rPr>
        <w:t>模型将不规则的图形</w:t>
      </w:r>
      <w:r w:rsidR="00C83915">
        <w:rPr>
          <w:rFonts w:ascii="宋体" w:eastAsia="宋体" w:hAnsi="宋体" w:cs="Times New Roman" w:hint="eastAsia"/>
          <w:sz w:val="24"/>
          <w:szCs w:val="24"/>
        </w:rPr>
        <w:t>转化为规则的障碍物或允许通行的栅格，再利用第一种规则障碍物的求解方法，对这一种情况进行求解。</w:t>
      </w:r>
    </w:p>
    <w:p w14:paraId="66FFA31C" w14:textId="4CBE239C" w:rsidR="008C65D9" w:rsidRPr="006440E0" w:rsidRDefault="008C65D9" w:rsidP="00AB6909">
      <w:pPr>
        <w:adjustRightInd w:val="0"/>
        <w:snapToGrid w:val="0"/>
        <w:jc w:val="left"/>
        <w:rPr>
          <w:rFonts w:ascii="黑体" w:eastAsia="黑体" w:hAnsi="黑体" w:cs="Times New Roman"/>
          <w:sz w:val="24"/>
          <w:szCs w:val="24"/>
          <w:highlight w:val="red"/>
          <w:rPrChange w:id="61" w:author="hp" w:date="2021-05-23T18:03:00Z">
            <w:rPr>
              <w:rFonts w:ascii="黑体" w:eastAsia="黑体" w:hAnsi="黑体" w:cs="Times New Roman"/>
              <w:sz w:val="24"/>
              <w:szCs w:val="24"/>
            </w:rPr>
          </w:rPrChange>
        </w:rPr>
      </w:pPr>
      <w:r>
        <w:rPr>
          <w:rFonts w:ascii="黑体" w:eastAsia="黑体" w:hAnsi="黑体" w:cs="Times New Roman"/>
          <w:sz w:val="24"/>
          <w:szCs w:val="24"/>
        </w:rPr>
        <w:t>5.1.3</w:t>
      </w:r>
      <w:r w:rsidRPr="006440E0">
        <w:rPr>
          <w:rFonts w:ascii="黑体" w:eastAsia="黑体" w:hAnsi="黑体" w:cs="Times New Roman"/>
          <w:sz w:val="24"/>
          <w:szCs w:val="24"/>
          <w:highlight w:val="red"/>
          <w:rPrChange w:id="62" w:author="hp" w:date="2021-05-23T18:03:00Z">
            <w:rPr>
              <w:rFonts w:ascii="黑体" w:eastAsia="黑体" w:hAnsi="黑体" w:cs="Times New Roman"/>
              <w:sz w:val="24"/>
              <w:szCs w:val="24"/>
            </w:rPr>
          </w:rPrChange>
        </w:rPr>
        <w:t xml:space="preserve">.2 </w:t>
      </w:r>
      <w:r w:rsidR="005D1177" w:rsidRPr="006440E0">
        <w:rPr>
          <w:rFonts w:ascii="黑体" w:eastAsia="黑体" w:hAnsi="黑体" w:cs="Times New Roman" w:hint="eastAsia"/>
          <w:sz w:val="24"/>
          <w:szCs w:val="24"/>
          <w:highlight w:val="red"/>
          <w:rPrChange w:id="63" w:author="hp" w:date="2021-05-23T18:03:00Z">
            <w:rPr>
              <w:rFonts w:ascii="黑体" w:eastAsia="黑体" w:hAnsi="黑体" w:cs="Times New Roman" w:hint="eastAsia"/>
              <w:sz w:val="24"/>
              <w:szCs w:val="24"/>
            </w:rPr>
          </w:rPrChange>
        </w:rPr>
        <w:t>不规则情况下</w:t>
      </w:r>
      <w:r w:rsidRPr="006440E0">
        <w:rPr>
          <w:rFonts w:ascii="黑体" w:eastAsia="黑体" w:hAnsi="黑体" w:cs="Times New Roman" w:hint="eastAsia"/>
          <w:sz w:val="24"/>
          <w:szCs w:val="24"/>
          <w:highlight w:val="red"/>
          <w:rPrChange w:id="64" w:author="hp" w:date="2021-05-23T18:03:00Z">
            <w:rPr>
              <w:rFonts w:ascii="黑体" w:eastAsia="黑体" w:hAnsi="黑体" w:cs="Times New Roman" w:hint="eastAsia"/>
              <w:sz w:val="24"/>
              <w:szCs w:val="24"/>
            </w:rPr>
          </w:rPrChange>
        </w:rPr>
        <w:t>行进路线的优化模型</w:t>
      </w:r>
      <w:r w:rsidR="005D1177" w:rsidRPr="006440E0">
        <w:rPr>
          <w:rFonts w:ascii="黑体" w:eastAsia="黑体" w:hAnsi="黑体" w:cs="Times New Roman" w:hint="eastAsia"/>
          <w:sz w:val="24"/>
          <w:szCs w:val="24"/>
          <w:highlight w:val="red"/>
          <w:rPrChange w:id="65" w:author="hp" w:date="2021-05-23T18:03:00Z">
            <w:rPr>
              <w:rFonts w:ascii="黑体" w:eastAsia="黑体" w:hAnsi="黑体" w:cs="Times New Roman" w:hint="eastAsia"/>
              <w:sz w:val="24"/>
              <w:szCs w:val="24"/>
            </w:rPr>
          </w:rPrChange>
        </w:rPr>
        <w:t>与算法求解</w:t>
      </w:r>
    </w:p>
    <w:p w14:paraId="3BE422C0" w14:textId="3B8FDC8C" w:rsidR="00C83915" w:rsidRDefault="00C83915" w:rsidP="00287C28">
      <w:pPr>
        <w:adjustRightInd w:val="0"/>
        <w:snapToGrid w:val="0"/>
        <w:ind w:firstLineChars="200" w:firstLine="480"/>
        <w:rPr>
          <w:rFonts w:ascii="Times New Roman" w:eastAsia="宋体" w:hAnsi="Times New Roman" w:cs="Times New Roman"/>
          <w:sz w:val="24"/>
          <w:szCs w:val="24"/>
        </w:rPr>
      </w:pPr>
      <w:r w:rsidRPr="006440E0">
        <w:rPr>
          <w:rFonts w:ascii="Times New Roman" w:eastAsia="宋体" w:hAnsi="Times New Roman" w:cs="Times New Roman"/>
          <w:i/>
          <w:iCs/>
          <w:sz w:val="24"/>
          <w:szCs w:val="24"/>
          <w:highlight w:val="red"/>
          <w:rPrChange w:id="66" w:author="hp" w:date="2021-05-23T18:03:00Z">
            <w:rPr>
              <w:rFonts w:ascii="Times New Roman" w:eastAsia="宋体" w:hAnsi="Times New Roman" w:cs="Times New Roman"/>
              <w:i/>
              <w:iCs/>
              <w:sz w:val="24"/>
              <w:szCs w:val="24"/>
            </w:rPr>
          </w:rPrChange>
        </w:rPr>
        <w:t>Step</w:t>
      </w:r>
      <w:r w:rsidRPr="006440E0">
        <w:rPr>
          <w:rFonts w:ascii="宋体" w:eastAsia="宋体" w:hAnsi="宋体" w:cs="Times New Roman"/>
          <w:i/>
          <w:iCs/>
          <w:sz w:val="24"/>
          <w:szCs w:val="24"/>
          <w:highlight w:val="red"/>
          <w:rPrChange w:id="67" w:author="hp" w:date="2021-05-23T18:03:00Z">
            <w:rPr>
              <w:rFonts w:ascii="宋体" w:eastAsia="宋体" w:hAnsi="宋体" w:cs="Times New Roman"/>
              <w:i/>
              <w:iCs/>
              <w:sz w:val="24"/>
              <w:szCs w:val="24"/>
            </w:rPr>
          </w:rPrChange>
        </w:rPr>
        <w:t>1.</w:t>
      </w:r>
      <w:r w:rsidRPr="006440E0">
        <w:rPr>
          <w:rFonts w:ascii="宋体" w:eastAsia="宋体" w:hAnsi="宋体" w:cs="Times New Roman" w:hint="eastAsia"/>
          <w:sz w:val="24"/>
          <w:szCs w:val="24"/>
          <w:highlight w:val="red"/>
          <w:rPrChange w:id="68" w:author="hp" w:date="2021-05-23T18:03:00Z">
            <w:rPr>
              <w:rFonts w:ascii="宋体" w:eastAsia="宋体" w:hAnsi="宋体" w:cs="Times New Roman" w:hint="eastAsia"/>
              <w:sz w:val="24"/>
              <w:szCs w:val="24"/>
            </w:rPr>
          </w:rPrChange>
        </w:rPr>
        <w:t>建立转换模型。我们</w:t>
      </w:r>
      <w:r>
        <w:rPr>
          <w:rFonts w:ascii="宋体" w:eastAsia="宋体" w:hAnsi="宋体" w:cs="Times New Roman" w:hint="eastAsia"/>
          <w:sz w:val="24"/>
          <w:szCs w:val="24"/>
        </w:rPr>
        <w:t>采用像素格来微分所有的不规则障碍物，将其量化为</w:t>
      </w:r>
      <w:r w:rsidR="00E051A0">
        <w:rPr>
          <w:rFonts w:ascii="宋体" w:eastAsia="宋体" w:hAnsi="宋体" w:cs="Times New Roman" w:hint="eastAsia"/>
          <w:sz w:val="24"/>
          <w:szCs w:val="24"/>
        </w:rPr>
        <w:t>一个个像素点</w:t>
      </w:r>
      <w:r>
        <w:rPr>
          <w:rFonts w:ascii="宋体" w:eastAsia="宋体" w:hAnsi="宋体" w:cs="Times New Roman" w:hint="eastAsia"/>
          <w:sz w:val="24"/>
          <w:szCs w:val="24"/>
        </w:rPr>
        <w:t>，设</w:t>
      </w:r>
      <w:r w:rsidR="00E051A0">
        <w:rPr>
          <w:rFonts w:ascii="宋体" w:eastAsia="宋体" w:hAnsi="宋体" w:cs="Times New Roman" w:hint="eastAsia"/>
          <w:sz w:val="24"/>
          <w:szCs w:val="24"/>
        </w:rPr>
        <w:t>某个栅格内障碍物所包含的</w:t>
      </w:r>
      <w:r>
        <w:rPr>
          <w:rFonts w:ascii="宋体" w:eastAsia="宋体" w:hAnsi="宋体" w:cs="Times New Roman" w:hint="eastAsia"/>
          <w:sz w:val="24"/>
          <w:szCs w:val="24"/>
        </w:rPr>
        <w:t>像素</w:t>
      </w:r>
      <w:r w:rsidR="00E051A0">
        <w:rPr>
          <w:rFonts w:ascii="宋体" w:eastAsia="宋体" w:hAnsi="宋体" w:cs="Times New Roman" w:hint="eastAsia"/>
          <w:sz w:val="24"/>
          <w:szCs w:val="24"/>
        </w:rPr>
        <w:t>点个数</w:t>
      </w:r>
      <w:r>
        <w:rPr>
          <w:rFonts w:ascii="宋体" w:eastAsia="宋体" w:hAnsi="宋体" w:cs="Times New Roman" w:hint="eastAsia"/>
          <w:sz w:val="24"/>
          <w:szCs w:val="24"/>
        </w:rPr>
        <w:t>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w:r>
        <w:rPr>
          <w:rFonts w:ascii="宋体" w:eastAsia="宋体" w:hAnsi="宋体" w:cs="Times New Roman" w:hint="eastAsia"/>
          <w:sz w:val="24"/>
          <w:szCs w:val="24"/>
        </w:rPr>
        <w:t>。设</w:t>
      </w:r>
      <w:r w:rsidR="00E051A0">
        <w:rPr>
          <w:rFonts w:ascii="宋体" w:eastAsia="宋体" w:hAnsi="宋体" w:cs="Times New Roman" w:hint="eastAsia"/>
          <w:sz w:val="24"/>
          <w:szCs w:val="24"/>
        </w:rPr>
        <w:t>此</w:t>
      </w:r>
      <w:r>
        <w:rPr>
          <w:rFonts w:ascii="宋体" w:eastAsia="宋体" w:hAnsi="宋体" w:cs="Times New Roman" w:hint="eastAsia"/>
          <w:sz w:val="24"/>
          <w:szCs w:val="24"/>
        </w:rPr>
        <w:t>栅格</w:t>
      </w:r>
      <w:r w:rsidR="00E051A0">
        <w:rPr>
          <w:rFonts w:ascii="宋体" w:eastAsia="宋体" w:hAnsi="宋体" w:cs="Times New Roman" w:hint="eastAsia"/>
          <w:sz w:val="24"/>
          <w:szCs w:val="24"/>
        </w:rPr>
        <w:t>的</w:t>
      </w:r>
      <w:r w:rsidR="00287C28">
        <w:rPr>
          <w:rFonts w:ascii="宋体" w:eastAsia="宋体" w:hAnsi="宋体" w:cs="Times New Roman" w:hint="eastAsia"/>
          <w:sz w:val="24"/>
          <w:szCs w:val="24"/>
        </w:rPr>
        <w:t>总</w:t>
      </w:r>
      <w:r>
        <w:rPr>
          <w:rFonts w:ascii="宋体" w:eastAsia="宋体" w:hAnsi="宋体" w:cs="Times New Roman" w:hint="eastAsia"/>
          <w:sz w:val="24"/>
          <w:szCs w:val="24"/>
        </w:rPr>
        <w:t>像素</w:t>
      </w:r>
      <w:r w:rsidR="00287C28">
        <w:rPr>
          <w:rFonts w:ascii="宋体" w:eastAsia="宋体" w:hAnsi="宋体" w:cs="Times New Roman" w:hint="eastAsia"/>
          <w:sz w:val="24"/>
          <w:szCs w:val="24"/>
        </w:rPr>
        <w:t>点个数</w:t>
      </w:r>
      <w:r>
        <w:rPr>
          <w:rFonts w:ascii="宋体" w:eastAsia="宋体" w:hAnsi="宋体" w:cs="Times New Roman" w:hint="eastAsia"/>
          <w:sz w:val="24"/>
          <w:szCs w:val="24"/>
        </w:rPr>
        <w:t>为</w:t>
      </w:r>
      <w:r w:rsidRPr="00BE318C">
        <w:rPr>
          <w:rFonts w:ascii="宋体" w:eastAsia="宋体" w:hAnsi="宋体" w:cs="Times New Roman"/>
          <w:sz w:val="24"/>
          <w:szCs w:val="24"/>
        </w:rPr>
        <w:t>S</w:t>
      </w:r>
      <w:r w:rsidRPr="00BE318C">
        <w:rPr>
          <w:rFonts w:ascii="宋体" w:eastAsia="宋体" w:hAnsi="宋体" w:cs="Times New Roman" w:hint="eastAsia"/>
          <w:sz w:val="24"/>
          <w:szCs w:val="24"/>
        </w:rPr>
        <w:t>，</w:t>
      </w:r>
      <w:r w:rsidR="00287C28">
        <w:rPr>
          <w:rFonts w:ascii="宋体" w:eastAsia="宋体" w:hAnsi="宋体" w:cs="Times New Roman" w:hint="eastAsia"/>
          <w:sz w:val="24"/>
          <w:szCs w:val="24"/>
        </w:rPr>
        <w:t>当</w:t>
      </w:r>
    </w:p>
    <w:p w14:paraId="5B94E568" w14:textId="0913DB10" w:rsidR="00C83915" w:rsidRDefault="00B47F28" w:rsidP="00287C28">
      <w:pPr>
        <w:adjustRightInd w:val="0"/>
        <w:snapToGrid w:val="0"/>
        <w:rPr>
          <w:rFonts w:ascii="宋体" w:eastAsia="宋体" w:hAnsi="宋体" w:cs="Times New Roman"/>
          <w:sz w:val="24"/>
          <w:szCs w:val="24"/>
        </w:rPr>
      </w:pPr>
      <m:oMathPara>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S</m:t>
              </m:r>
            </m:num>
            <m:den>
              <m:r>
                <w:rPr>
                  <w:rFonts w:ascii="Cambria Math" w:eastAsia="宋体" w:hAnsi="Cambria Math" w:cs="Times New Roman"/>
                  <w:sz w:val="24"/>
                  <w:szCs w:val="24"/>
                </w:rPr>
                <m:t>2</m:t>
              </m:r>
            </m:den>
          </m:f>
          <m:r>
            <w:rPr>
              <w:rFonts w:ascii="Cambria Math" w:eastAsia="宋体" w:hAnsi="Cambria Math" w:cs="Times New Roman"/>
              <w:sz w:val="24"/>
              <w:szCs w:val="24"/>
            </w:rPr>
            <m:t>&lt;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m:oMathPara>
    </w:p>
    <w:p w14:paraId="3FF2BEC8" w14:textId="1AA5350E" w:rsidR="00C83915" w:rsidRDefault="00C83915" w:rsidP="00C83915">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则将</w:t>
      </w:r>
      <w:r w:rsidR="00287C28">
        <w:rPr>
          <w:rFonts w:ascii="宋体" w:eastAsia="宋体" w:hAnsi="宋体" w:cs="Times New Roman" w:hint="eastAsia"/>
          <w:sz w:val="24"/>
          <w:szCs w:val="24"/>
        </w:rPr>
        <w:t>该</w:t>
      </w:r>
      <w:r>
        <w:rPr>
          <w:rFonts w:ascii="宋体" w:eastAsia="宋体" w:hAnsi="宋体" w:cs="Times New Roman" w:hint="eastAsia"/>
          <w:sz w:val="24"/>
          <w:szCs w:val="24"/>
        </w:rPr>
        <w:t>栅格定义为障碍物，反之，则定义该栅格可以通行。</w:t>
      </w:r>
    </w:p>
    <w:p w14:paraId="7B3CA712" w14:textId="274AA1D6" w:rsidR="00BE318C" w:rsidRPr="00BE318C" w:rsidRDefault="00BE318C" w:rsidP="00BE318C">
      <w:pPr>
        <w:widowControl/>
        <w:adjustRightInd w:val="0"/>
        <w:snapToGrid w:val="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8 </w:t>
      </w:r>
      <w:r>
        <w:rPr>
          <w:rFonts w:ascii="Times New Roman" w:eastAsia="宋体" w:hAnsi="Times New Roman" w:cs="Times New Roman" w:hint="eastAsia"/>
          <w:szCs w:val="21"/>
        </w:rPr>
        <w:t>不规则障碍物转化图</w:t>
      </w:r>
    </w:p>
    <w:p w14:paraId="3568EB38" w14:textId="34B23136" w:rsidR="00C83915" w:rsidRPr="009A2695" w:rsidRDefault="00BE318C" w:rsidP="009A2695">
      <w:pPr>
        <w:adjustRightInd w:val="0"/>
        <w:snapToGrid w:val="0"/>
        <w:ind w:firstLineChars="200" w:firstLine="480"/>
        <w:rPr>
          <w:rFonts w:ascii="宋体" w:eastAsia="宋体" w:hAnsi="宋体" w:cs="Times New Roman"/>
          <w:sz w:val="24"/>
          <w:szCs w:val="24"/>
        </w:rPr>
      </w:pPr>
      <w:r w:rsidRPr="00A334DC">
        <w:rPr>
          <w:rFonts w:ascii="Times New Roman" w:eastAsia="宋体" w:hAnsi="Times New Roman" w:cs="Times New Roman"/>
          <w:i/>
          <w:iCs/>
          <w:sz w:val="24"/>
          <w:szCs w:val="24"/>
        </w:rPr>
        <w:t>Step</w:t>
      </w:r>
      <w:r>
        <w:rPr>
          <w:rFonts w:ascii="宋体" w:eastAsia="宋体" w:hAnsi="宋体" w:cs="Times New Roman"/>
          <w:i/>
          <w:iCs/>
          <w:sz w:val="24"/>
          <w:szCs w:val="24"/>
        </w:rPr>
        <w:t>2</w:t>
      </w:r>
      <w:r w:rsidRPr="00BE318C">
        <w:rPr>
          <w:rFonts w:ascii="宋体" w:eastAsia="宋体" w:hAnsi="宋体" w:cs="Times New Roman"/>
          <w:i/>
          <w:iCs/>
          <w:sz w:val="24"/>
          <w:szCs w:val="24"/>
        </w:rPr>
        <w:t>.</w:t>
      </w:r>
      <w:r>
        <w:rPr>
          <w:rFonts w:ascii="宋体" w:eastAsia="宋体" w:hAnsi="宋体" w:cs="Times New Roman" w:hint="eastAsia"/>
          <w:sz w:val="24"/>
          <w:szCs w:val="24"/>
        </w:rPr>
        <w:t>算法求解。在进行路径规划之前</w:t>
      </w:r>
      <w:r w:rsidR="00A334DC">
        <w:rPr>
          <w:rFonts w:ascii="宋体" w:eastAsia="宋体" w:hAnsi="宋体" w:cs="Times New Roman" w:hint="eastAsia"/>
          <w:sz w:val="24"/>
          <w:szCs w:val="24"/>
        </w:rPr>
        <w:t>，将不规则障碍物的颜色渲染成与栅格图中网格线不一样的颜色，并通过</w:t>
      </w:r>
      <w:r w:rsidR="00A334DC" w:rsidRPr="00A334DC">
        <w:rPr>
          <w:rFonts w:ascii="Times New Roman" w:eastAsia="宋体" w:hAnsi="Times New Roman" w:cs="Times New Roman"/>
          <w:i/>
          <w:iCs/>
          <w:sz w:val="24"/>
          <w:szCs w:val="24"/>
        </w:rPr>
        <w:t>RGB</w:t>
      </w:r>
      <w:r w:rsidR="00A334DC">
        <w:rPr>
          <w:rFonts w:ascii="宋体" w:eastAsia="宋体" w:hAnsi="宋体" w:cs="Times New Roman" w:hint="eastAsia"/>
          <w:sz w:val="24"/>
          <w:szCs w:val="24"/>
        </w:rPr>
        <w:t>颜色</w:t>
      </w:r>
      <w:r w:rsidR="009A2695">
        <w:rPr>
          <w:rFonts w:ascii="宋体" w:eastAsia="宋体" w:hAnsi="宋体" w:cs="Times New Roman" w:hint="eastAsia"/>
          <w:sz w:val="24"/>
          <w:szCs w:val="24"/>
        </w:rPr>
        <w:t>的差异，对这些不规则的障碍物进行识别，得到每个栅格中</w:t>
      </w:r>
      <w:r w:rsidR="00103B0C">
        <w:rPr>
          <w:rFonts w:ascii="宋体" w:eastAsia="宋体" w:hAnsi="宋体" w:cs="Times New Roman" w:hint="eastAsia"/>
          <w:sz w:val="24"/>
          <w:szCs w:val="24"/>
        </w:rPr>
        <w:t>障碍物所包含的</w:t>
      </w:r>
      <w:r w:rsidR="009A2695">
        <w:rPr>
          <w:rFonts w:ascii="宋体" w:eastAsia="宋体" w:hAnsi="宋体" w:cs="Times New Roman" w:hint="eastAsia"/>
          <w:sz w:val="24"/>
          <w:szCs w:val="24"/>
        </w:rPr>
        <w:t>像素</w:t>
      </w:r>
      <w:r w:rsidR="00103B0C">
        <w:rPr>
          <w:rFonts w:ascii="宋体" w:eastAsia="宋体" w:hAnsi="宋体" w:cs="Times New Roman" w:hint="eastAsia"/>
          <w:sz w:val="24"/>
          <w:szCs w:val="24"/>
        </w:rPr>
        <w:t>点个数</w:t>
      </w:r>
      <w:r w:rsidR="009A2695">
        <w:rPr>
          <w:rFonts w:ascii="宋体" w:eastAsia="宋体" w:hAnsi="宋体" w:cs="Times New Roman" w:hint="eastAsia"/>
          <w:sz w:val="24"/>
          <w:szCs w:val="24"/>
        </w:rPr>
        <w:t>，</w:t>
      </w:r>
      <w:r w:rsidR="00103B0C">
        <w:rPr>
          <w:rFonts w:ascii="宋体" w:eastAsia="宋体" w:hAnsi="宋体" w:cs="Times New Roman" w:hint="eastAsia"/>
          <w:sz w:val="24"/>
          <w:szCs w:val="24"/>
        </w:rPr>
        <w:t>将此不规则障碍物转化为规则障碍物，再</w:t>
      </w:r>
      <w:r w:rsidR="009A2695">
        <w:rPr>
          <w:rFonts w:ascii="宋体" w:eastAsia="宋体" w:hAnsi="宋体" w:cs="Times New Roman" w:hint="eastAsia"/>
          <w:sz w:val="24"/>
          <w:szCs w:val="24"/>
        </w:rPr>
        <w:t>利用规则障碍物情况下的算法进行求解。</w:t>
      </w:r>
    </w:p>
    <w:p w14:paraId="57ABEC81" w14:textId="1E66CF08" w:rsidR="008C65D9" w:rsidRDefault="008C65D9" w:rsidP="008C65D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.1.</w:t>
      </w:r>
      <w:r w:rsidR="00F10E75">
        <w:rPr>
          <w:rFonts w:ascii="黑体" w:eastAsia="黑体" w:hAnsi="黑体" w:cs="Times New Roman"/>
          <w:sz w:val="24"/>
          <w:szCs w:val="24"/>
        </w:rPr>
        <w:t>4</w:t>
      </w:r>
      <w:r>
        <w:rPr>
          <w:rFonts w:ascii="黑体" w:eastAsia="黑体" w:hAnsi="黑体" w:cs="Times New Roman"/>
          <w:sz w:val="24"/>
          <w:szCs w:val="24"/>
        </w:rPr>
        <w:t xml:space="preserve"> </w:t>
      </w:r>
      <w:r>
        <w:rPr>
          <w:rFonts w:ascii="黑体" w:eastAsia="黑体" w:hAnsi="黑体" w:cs="Times New Roman" w:hint="eastAsia"/>
          <w:sz w:val="24"/>
          <w:szCs w:val="24"/>
        </w:rPr>
        <w:t>不规则障碍物模型的结果</w:t>
      </w:r>
    </w:p>
    <w:p w14:paraId="3F2AFFB5" w14:textId="1BE99486" w:rsidR="00CF55BB" w:rsidRPr="007312EC" w:rsidRDefault="007312EC" w:rsidP="007312EC">
      <w:pPr>
        <w:adjustRightInd w:val="0"/>
        <w:snapToGrid w:val="0"/>
        <w:ind w:firstLineChars="200" w:firstLine="480"/>
        <w:rPr>
          <w:rFonts w:ascii="宋体" w:eastAsia="宋体" w:hAnsi="宋体" w:cs="Times New Roman"/>
          <w:sz w:val="24"/>
          <w:szCs w:val="24"/>
        </w:rPr>
      </w:pPr>
      <w:r w:rsidRPr="007312EC">
        <w:rPr>
          <w:rFonts w:ascii="宋体" w:eastAsia="宋体" w:hAnsi="宋体" w:cs="Times New Roman" w:hint="eastAsia"/>
          <w:sz w:val="24"/>
          <w:szCs w:val="24"/>
        </w:rPr>
        <w:t>通过计算机随机生成的不规则障碍物栅格图，使用M</w:t>
      </w:r>
      <w:r w:rsidRPr="007312EC">
        <w:rPr>
          <w:rFonts w:ascii="宋体" w:eastAsia="宋体" w:hAnsi="宋体" w:cs="Times New Roman"/>
          <w:sz w:val="24"/>
          <w:szCs w:val="24"/>
        </w:rPr>
        <w:t>ATLAB</w:t>
      </w:r>
      <w:r w:rsidRPr="007312EC">
        <w:rPr>
          <w:rFonts w:ascii="宋体" w:eastAsia="宋体" w:hAnsi="宋体" w:cs="Times New Roman" w:hint="eastAsia"/>
          <w:sz w:val="24"/>
          <w:szCs w:val="24"/>
        </w:rPr>
        <w:t>编程提取不规则障碍物栅格图信息，并将其转化为规则障碍物的信息，将这些具体参数信息带入第一种情况的代码中求解，得到的结果栅格示意图如下：</w:t>
      </w:r>
    </w:p>
    <w:p w14:paraId="68F6DDF2" w14:textId="58B8B8F1" w:rsidR="007312EC" w:rsidRPr="00BE318C" w:rsidRDefault="007312EC" w:rsidP="007312EC">
      <w:pPr>
        <w:widowControl/>
        <w:adjustRightInd w:val="0"/>
        <w:snapToGrid w:val="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9 </w:t>
      </w:r>
      <w:r>
        <w:rPr>
          <w:rFonts w:ascii="Times New Roman" w:eastAsia="宋体" w:hAnsi="Times New Roman" w:cs="Times New Roman" w:hint="eastAsia"/>
          <w:szCs w:val="21"/>
        </w:rPr>
        <w:t>不规则障碍物结果示意图</w:t>
      </w:r>
    </w:p>
    <w:p w14:paraId="6AF3A51B" w14:textId="1B147293" w:rsidR="007312EC" w:rsidRDefault="00510F08"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.1.</w:t>
      </w:r>
      <w:r w:rsidR="00F10E75">
        <w:rPr>
          <w:rFonts w:ascii="黑体" w:eastAsia="黑体" w:hAnsi="黑体" w:cs="Times New Roman"/>
          <w:sz w:val="24"/>
          <w:szCs w:val="24"/>
        </w:rPr>
        <w:t>5</w:t>
      </w:r>
      <w:r w:rsidR="00F10E75">
        <w:rPr>
          <w:rFonts w:ascii="黑体" w:eastAsia="黑体" w:hAnsi="黑体" w:cs="Times New Roman" w:hint="eastAsia"/>
          <w:sz w:val="24"/>
          <w:szCs w:val="24"/>
        </w:rPr>
        <w:t>最优路径模型的实用性</w:t>
      </w:r>
    </w:p>
    <w:p w14:paraId="7A386515" w14:textId="34F62B46" w:rsidR="00510F08" w:rsidRPr="00F10E75" w:rsidRDefault="00F10E75" w:rsidP="00F10E75">
      <w:pPr>
        <w:adjustRightInd w:val="0"/>
        <w:snapToGrid w:val="0"/>
        <w:ind w:firstLineChars="200" w:firstLine="480"/>
        <w:rPr>
          <w:rFonts w:ascii="宋体" w:eastAsia="宋体" w:hAnsi="宋体" w:cs="Times New Roman"/>
          <w:sz w:val="24"/>
          <w:szCs w:val="24"/>
        </w:rPr>
      </w:pPr>
      <w:r w:rsidRPr="00F10E75">
        <w:rPr>
          <w:rFonts w:ascii="宋体" w:eastAsia="宋体" w:hAnsi="宋体" w:cs="Times New Roman" w:hint="eastAsia"/>
          <w:sz w:val="24"/>
          <w:szCs w:val="24"/>
        </w:rPr>
        <w:t>从结果上来看，模型针对</w:t>
      </w:r>
      <w:r>
        <w:rPr>
          <w:rFonts w:ascii="宋体" w:eastAsia="宋体" w:hAnsi="宋体" w:cs="Times New Roman" w:hint="eastAsia"/>
          <w:sz w:val="24"/>
          <w:szCs w:val="24"/>
        </w:rPr>
        <w:t>于规则障碍物和不规则障碍物情况下所设计的路径线路均</w:t>
      </w:r>
      <w:r w:rsidR="00103B0C">
        <w:rPr>
          <w:rFonts w:ascii="宋体" w:eastAsia="宋体" w:hAnsi="宋体" w:cs="Times New Roman" w:hint="eastAsia"/>
          <w:sz w:val="24"/>
          <w:szCs w:val="24"/>
        </w:rPr>
        <w:t>为最优解，且具有普适性</w:t>
      </w:r>
      <w:r>
        <w:rPr>
          <w:rFonts w:ascii="宋体" w:eastAsia="宋体" w:hAnsi="宋体" w:cs="Times New Roman" w:hint="eastAsia"/>
          <w:sz w:val="24"/>
          <w:szCs w:val="24"/>
        </w:rPr>
        <w:t>。栅格地图中显示的关于</w:t>
      </w:r>
      <w:r w:rsidR="00103B0C">
        <w:rPr>
          <w:rFonts w:ascii="宋体" w:eastAsia="宋体" w:hAnsi="宋体" w:cs="Times New Roman" w:hint="eastAsia"/>
          <w:sz w:val="24"/>
          <w:szCs w:val="24"/>
        </w:rPr>
        <w:t>成本</w:t>
      </w:r>
      <w:r>
        <w:rPr>
          <w:rFonts w:ascii="宋体" w:eastAsia="宋体" w:hAnsi="宋体" w:cs="Times New Roman" w:hint="eastAsia"/>
          <w:sz w:val="24"/>
          <w:szCs w:val="24"/>
        </w:rPr>
        <w:t>的具体值没有错误。这也进一步验证了该路径线路模型的合理性与普适性。</w:t>
      </w:r>
    </w:p>
    <w:p w14:paraId="4B465ABC" w14:textId="77777777" w:rsidR="00F10E75" w:rsidRDefault="00F10E75" w:rsidP="00AB6909">
      <w:pPr>
        <w:adjustRightInd w:val="0"/>
        <w:snapToGrid w:val="0"/>
        <w:jc w:val="left"/>
        <w:rPr>
          <w:rFonts w:ascii="黑体" w:eastAsia="黑体" w:hAnsi="黑体" w:cs="Times New Roman"/>
          <w:sz w:val="24"/>
          <w:szCs w:val="24"/>
        </w:rPr>
      </w:pPr>
    </w:p>
    <w:p w14:paraId="4F5DBE51" w14:textId="6FEF0975" w:rsidR="00AB6909" w:rsidRPr="00997576" w:rsidRDefault="00AB6909" w:rsidP="00AB6909">
      <w:pPr>
        <w:adjustRightInd w:val="0"/>
        <w:snapToGrid w:val="0"/>
        <w:jc w:val="left"/>
        <w:rPr>
          <w:rFonts w:ascii="黑体" w:eastAsia="黑体" w:hAnsi="黑体" w:cs="Times New Roman"/>
          <w:sz w:val="24"/>
          <w:szCs w:val="24"/>
        </w:rPr>
      </w:pPr>
      <w:r w:rsidRPr="00997576">
        <w:rPr>
          <w:rFonts w:ascii="黑体" w:eastAsia="黑体" w:hAnsi="黑体" w:cs="Times New Roman" w:hint="eastAsia"/>
          <w:sz w:val="24"/>
          <w:szCs w:val="24"/>
        </w:rPr>
        <w:t>5.</w:t>
      </w:r>
      <w:r w:rsidRPr="00997576">
        <w:rPr>
          <w:rFonts w:ascii="黑体" w:eastAsia="黑体" w:hAnsi="黑体" w:cs="Times New Roman"/>
          <w:sz w:val="24"/>
          <w:szCs w:val="24"/>
        </w:rPr>
        <w:t>2</w:t>
      </w:r>
      <w:r w:rsidRPr="00997576">
        <w:rPr>
          <w:rFonts w:ascii="黑体" w:eastAsia="黑体" w:hAnsi="黑体" w:cs="Times New Roman" w:hint="eastAsia"/>
          <w:sz w:val="24"/>
          <w:szCs w:val="24"/>
        </w:rPr>
        <w:t>问题二的模型建立与求解</w:t>
      </w:r>
    </w:p>
    <w:p w14:paraId="4005ADEA" w14:textId="51A7E50E" w:rsidR="00951977" w:rsidRPr="00103B0C" w:rsidRDefault="00951977" w:rsidP="00951977">
      <w:pPr>
        <w:widowControl/>
        <w:adjustRightInd w:val="0"/>
        <w:snapToGrid w:val="0"/>
        <w:jc w:val="center"/>
        <w:rPr>
          <w:rFonts w:ascii="Times New Roman" w:eastAsia="宋体" w:hAnsi="Times New Roman" w:cs="Times New Roman"/>
          <w:color w:val="FF0000"/>
          <w:szCs w:val="21"/>
        </w:rPr>
      </w:pPr>
      <w:r w:rsidRPr="00103B0C">
        <w:rPr>
          <w:rFonts w:ascii="Times New Roman" w:eastAsia="宋体" w:hAnsi="Times New Roman" w:cs="Times New Roman" w:hint="eastAsia"/>
          <w:color w:val="FF0000"/>
          <w:szCs w:val="21"/>
        </w:rPr>
        <w:t>图</w:t>
      </w:r>
      <w:r w:rsidRPr="00103B0C">
        <w:rPr>
          <w:rFonts w:ascii="Times New Roman" w:eastAsia="宋体" w:hAnsi="Times New Roman" w:cs="Times New Roman"/>
          <w:color w:val="FF0000"/>
          <w:szCs w:val="21"/>
        </w:rPr>
        <w:t xml:space="preserve">10 </w:t>
      </w:r>
      <w:r w:rsidRPr="00103B0C">
        <w:rPr>
          <w:rFonts w:ascii="Times New Roman" w:eastAsia="宋体" w:hAnsi="Times New Roman" w:cs="Times New Roman" w:hint="eastAsia"/>
          <w:color w:val="FF0000"/>
          <w:szCs w:val="21"/>
        </w:rPr>
        <w:t>机器人运动示意图</w:t>
      </w:r>
    </w:p>
    <w:p w14:paraId="5A5B14A6" w14:textId="26AFC42D" w:rsidR="00AB6909" w:rsidRDefault="00AB6909" w:rsidP="00AB6909">
      <w:pPr>
        <w:adjustRightInd w:val="0"/>
        <w:snapToGrid w:val="0"/>
        <w:jc w:val="left"/>
        <w:rPr>
          <w:rFonts w:ascii="黑体" w:eastAsia="黑体" w:hAnsi="黑体"/>
          <w:sz w:val="24"/>
          <w:szCs w:val="28"/>
        </w:rPr>
      </w:pPr>
      <w:r w:rsidRPr="00997576">
        <w:rPr>
          <w:rFonts w:ascii="黑体" w:eastAsia="黑体" w:hAnsi="黑体" w:hint="eastAsia"/>
          <w:sz w:val="24"/>
          <w:szCs w:val="28"/>
        </w:rPr>
        <w:t>5.2.1</w:t>
      </w:r>
      <w:r w:rsidRPr="00997576">
        <w:rPr>
          <w:rFonts w:ascii="黑体" w:eastAsia="黑体" w:hAnsi="黑体"/>
          <w:sz w:val="24"/>
          <w:szCs w:val="28"/>
        </w:rPr>
        <w:t xml:space="preserve"> </w:t>
      </w:r>
      <w:r w:rsidR="00B6719F">
        <w:rPr>
          <w:rFonts w:ascii="黑体" w:eastAsia="黑体" w:hAnsi="黑体" w:hint="eastAsia"/>
          <w:sz w:val="24"/>
          <w:szCs w:val="28"/>
        </w:rPr>
        <w:t>规则障碍物的情况</w:t>
      </w:r>
    </w:p>
    <w:p w14:paraId="7333FB5E" w14:textId="5A1789EC" w:rsidR="00AB6909" w:rsidRDefault="005B37CD" w:rsidP="00AB6909">
      <w:pPr>
        <w:adjustRightInd w:val="0"/>
        <w:snapToGrid w:val="0"/>
        <w:ind w:firstLineChars="200" w:firstLine="480"/>
        <w:jc w:val="left"/>
        <w:rPr>
          <w:rFonts w:ascii="Times New Roman" w:eastAsia="宋体" w:hAnsi="Times New Roman" w:cs="Times New Roman"/>
          <w:sz w:val="24"/>
          <w:szCs w:val="28"/>
        </w:rPr>
      </w:pPr>
      <w:r>
        <w:rPr>
          <w:rFonts w:ascii="宋体" w:eastAsia="宋体" w:hAnsi="宋体" w:hint="eastAsia"/>
          <w:sz w:val="24"/>
          <w:szCs w:val="28"/>
        </w:rPr>
        <w:t>问题二要求我们给出机器人在随机生成障碍物的栅格地图中从起点抵达终点的最优路径线路</w:t>
      </w:r>
      <w:r w:rsidR="00AB6909">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由图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r>
        <w:rPr>
          <w:rFonts w:ascii="Times New Roman" w:eastAsia="宋体" w:hAnsi="Times New Roman" w:cs="Times New Roman" w:hint="eastAsia"/>
          <w:sz w:val="24"/>
          <w:szCs w:val="28"/>
        </w:rPr>
        <w:t>所示，我们将问题二的机器人行进路线问题简化为了可行域扫描问题与具体路径规划问题。</w:t>
      </w:r>
      <w:r w:rsidR="00842F2F">
        <w:rPr>
          <w:rFonts w:ascii="Times New Roman" w:eastAsia="宋体" w:hAnsi="Times New Roman" w:cs="Times New Roman" w:hint="eastAsia"/>
          <w:sz w:val="24"/>
          <w:szCs w:val="28"/>
        </w:rPr>
        <w:t>因此需要建立两个数学模型来得到机器人的最优行进路线。</w:t>
      </w:r>
    </w:p>
    <w:p w14:paraId="6F3862B0" w14:textId="17905465" w:rsidR="00AB6909" w:rsidRDefault="00AB6909" w:rsidP="00AB6909">
      <w:pPr>
        <w:adjustRightInd w:val="0"/>
        <w:snapToGrid w:val="0"/>
        <w:jc w:val="left"/>
        <w:rPr>
          <w:rFonts w:ascii="黑体" w:eastAsia="黑体" w:hAnsi="黑体"/>
          <w:sz w:val="24"/>
          <w:szCs w:val="28"/>
        </w:rPr>
      </w:pPr>
      <w:r w:rsidRPr="0083334F">
        <w:rPr>
          <w:rFonts w:ascii="黑体" w:eastAsia="黑体" w:hAnsi="黑体" w:hint="eastAsia"/>
          <w:sz w:val="24"/>
          <w:szCs w:val="28"/>
        </w:rPr>
        <w:t>5.2.</w:t>
      </w:r>
      <w:r w:rsidR="00367A19">
        <w:rPr>
          <w:rFonts w:ascii="黑体" w:eastAsia="黑体" w:hAnsi="黑体"/>
          <w:sz w:val="24"/>
          <w:szCs w:val="28"/>
        </w:rPr>
        <w:t>1.1</w:t>
      </w:r>
      <w:r>
        <w:rPr>
          <w:rFonts w:ascii="黑体" w:eastAsia="黑体" w:hAnsi="黑体"/>
          <w:sz w:val="24"/>
          <w:szCs w:val="28"/>
        </w:rPr>
        <w:t xml:space="preserve"> </w:t>
      </w:r>
      <w:r w:rsidR="00F36671">
        <w:rPr>
          <w:rFonts w:ascii="黑体" w:eastAsia="黑体" w:hAnsi="黑体" w:hint="eastAsia"/>
          <w:sz w:val="24"/>
          <w:szCs w:val="28"/>
        </w:rPr>
        <w:t>规则障碍物路径系统的工作原理</w:t>
      </w:r>
    </w:p>
    <w:p w14:paraId="2AB9F1C9" w14:textId="78D4D509" w:rsidR="00F36671" w:rsidRDefault="00F36671" w:rsidP="00F36671">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规则障碍物的最优路径系统主要由两部分组成，即为可行域扫描模型和路径规划模型。机器人每次的行进路线都需要经过可行域扫描模型和路径规划模型的联动来实现。因此首先需要明确这两个模型的工作原理和定量化描述分析。</w:t>
      </w:r>
    </w:p>
    <w:p w14:paraId="2B08F005" w14:textId="13186A7D" w:rsidR="00F36671" w:rsidRPr="00F36671" w:rsidRDefault="00F36671" w:rsidP="00F36671">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Pr>
          <w:rFonts w:ascii="宋体" w:eastAsia="宋体" w:hAnsi="宋体" w:hint="eastAsia"/>
          <w:sz w:val="24"/>
          <w:szCs w:val="28"/>
        </w:rPr>
        <w:t>可行域扫描模型的工作原理</w:t>
      </w:r>
    </w:p>
    <w:p w14:paraId="3993E573" w14:textId="4A890AE9" w:rsidR="008A618E" w:rsidRDefault="00A36B81" w:rsidP="00AB6909">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在整个移动机器人行进过程中，可行域扫描需要持续进行，即每当移动机器人移动一步，可行域扫描模型都需要启动，对</w:t>
      </w:r>
      <w:r w:rsidR="00A060A7">
        <w:rPr>
          <w:rFonts w:ascii="宋体" w:eastAsia="宋体" w:hAnsi="宋体" w:hint="eastAsia"/>
          <w:sz w:val="24"/>
          <w:szCs w:val="28"/>
        </w:rPr>
        <w:t>目前</w:t>
      </w:r>
      <w:r>
        <w:rPr>
          <w:rFonts w:ascii="宋体" w:eastAsia="宋体" w:hAnsi="宋体" w:hint="eastAsia"/>
          <w:sz w:val="24"/>
          <w:szCs w:val="28"/>
        </w:rPr>
        <w:t>机器人所处</w:t>
      </w:r>
      <w:r w:rsidR="00D47840">
        <w:rPr>
          <w:rFonts w:ascii="宋体" w:eastAsia="宋体" w:hAnsi="宋体" w:hint="eastAsia"/>
          <w:sz w:val="24"/>
          <w:szCs w:val="28"/>
        </w:rPr>
        <w:t>位置的</w:t>
      </w:r>
      <w:r>
        <w:rPr>
          <w:rFonts w:ascii="宋体" w:eastAsia="宋体" w:hAnsi="宋体" w:hint="eastAsia"/>
          <w:sz w:val="24"/>
          <w:szCs w:val="28"/>
        </w:rPr>
        <w:t>周围环境进行扫描</w:t>
      </w:r>
      <w:r w:rsidR="00AB6909">
        <w:rPr>
          <w:rFonts w:ascii="宋体" w:eastAsia="宋体" w:hAnsi="宋体" w:hint="eastAsia"/>
          <w:sz w:val="24"/>
          <w:szCs w:val="28"/>
        </w:rPr>
        <w:t>。</w:t>
      </w:r>
      <w:r w:rsidR="00D47840">
        <w:rPr>
          <w:rFonts w:ascii="宋体" w:eastAsia="宋体" w:hAnsi="宋体" w:hint="eastAsia"/>
          <w:sz w:val="24"/>
          <w:szCs w:val="28"/>
        </w:rPr>
        <w:t>因为移动机器人</w:t>
      </w:r>
      <w:r w:rsidR="002D36B2">
        <w:rPr>
          <w:rFonts w:ascii="宋体" w:eastAsia="宋体" w:hAnsi="宋体" w:hint="eastAsia"/>
          <w:sz w:val="24"/>
          <w:szCs w:val="28"/>
        </w:rPr>
        <w:t>在栅格地图中</w:t>
      </w:r>
      <w:r w:rsidR="00D47840">
        <w:rPr>
          <w:rFonts w:ascii="宋体" w:eastAsia="宋体" w:hAnsi="宋体" w:hint="eastAsia"/>
          <w:sz w:val="24"/>
          <w:szCs w:val="28"/>
        </w:rPr>
        <w:t>是需要移动的，并且该栅格地图中存在着障碍物，当移动机器人位于不同的栅格时，其所能看见的地图信息是不一样的，可行域扫描模型</w:t>
      </w:r>
      <w:r w:rsidR="00EF56EA">
        <w:rPr>
          <w:rFonts w:ascii="宋体" w:eastAsia="宋体" w:hAnsi="宋体" w:hint="eastAsia"/>
          <w:sz w:val="24"/>
          <w:szCs w:val="28"/>
        </w:rPr>
        <w:t>的</w:t>
      </w:r>
      <w:r w:rsidR="00D47840">
        <w:rPr>
          <w:rFonts w:ascii="宋体" w:eastAsia="宋体" w:hAnsi="宋体" w:hint="eastAsia"/>
          <w:sz w:val="24"/>
          <w:szCs w:val="28"/>
        </w:rPr>
        <w:t>情况</w:t>
      </w:r>
      <w:r w:rsidR="00EF56EA">
        <w:rPr>
          <w:rFonts w:ascii="宋体" w:eastAsia="宋体" w:hAnsi="宋体" w:hint="eastAsia"/>
          <w:sz w:val="24"/>
          <w:szCs w:val="28"/>
        </w:rPr>
        <w:t>也</w:t>
      </w:r>
      <w:r w:rsidR="00D47840">
        <w:rPr>
          <w:rFonts w:ascii="宋体" w:eastAsia="宋体" w:hAnsi="宋体" w:hint="eastAsia"/>
          <w:sz w:val="24"/>
          <w:szCs w:val="28"/>
        </w:rPr>
        <w:t>是不同的，</w:t>
      </w:r>
      <w:r w:rsidR="00EF56EA">
        <w:rPr>
          <w:rFonts w:ascii="宋体" w:eastAsia="宋体" w:hAnsi="宋体" w:hint="eastAsia"/>
          <w:sz w:val="24"/>
          <w:szCs w:val="28"/>
        </w:rPr>
        <w:t>通过可行域扫描</w:t>
      </w:r>
      <w:r w:rsidR="00D47840">
        <w:rPr>
          <w:rFonts w:ascii="宋体" w:eastAsia="宋体" w:hAnsi="宋体" w:hint="eastAsia"/>
          <w:sz w:val="24"/>
          <w:szCs w:val="28"/>
        </w:rPr>
        <w:t>实时更新</w:t>
      </w:r>
      <w:r w:rsidR="00EF56EA">
        <w:rPr>
          <w:rFonts w:ascii="宋体" w:eastAsia="宋体" w:hAnsi="宋体" w:hint="eastAsia"/>
          <w:sz w:val="24"/>
          <w:szCs w:val="28"/>
        </w:rPr>
        <w:t>出</w:t>
      </w:r>
      <w:r w:rsidR="00D47840">
        <w:rPr>
          <w:rFonts w:ascii="宋体" w:eastAsia="宋体" w:hAnsi="宋体" w:hint="eastAsia"/>
          <w:sz w:val="24"/>
          <w:szCs w:val="28"/>
        </w:rPr>
        <w:t>的线路情况</w:t>
      </w:r>
      <w:r w:rsidR="00EF56EA">
        <w:rPr>
          <w:rFonts w:ascii="宋体" w:eastAsia="宋体" w:hAnsi="宋体" w:hint="eastAsia"/>
          <w:sz w:val="24"/>
          <w:szCs w:val="28"/>
        </w:rPr>
        <w:t>同样不一样，而这些都</w:t>
      </w:r>
      <w:r w:rsidR="00D47840">
        <w:rPr>
          <w:rFonts w:ascii="宋体" w:eastAsia="宋体" w:hAnsi="宋体" w:hint="eastAsia"/>
          <w:sz w:val="24"/>
          <w:szCs w:val="28"/>
        </w:rPr>
        <w:t>会影响路径规划模型做出最优路径选择的判断，因此实时的可行域扫描是必要的。</w:t>
      </w:r>
    </w:p>
    <w:p w14:paraId="4E28B928" w14:textId="4AC671D6" w:rsidR="00AB6909" w:rsidRDefault="008A618E" w:rsidP="00AB6909">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在整个可行域扫描的过程中需要对不同的栅格进行判断，有不可通行状态和</w:t>
      </w:r>
      <w:proofErr w:type="gramStart"/>
      <w:r>
        <w:rPr>
          <w:rFonts w:ascii="宋体" w:eastAsia="宋体" w:hAnsi="宋体" w:hint="eastAsia"/>
          <w:sz w:val="24"/>
          <w:szCs w:val="28"/>
        </w:rPr>
        <w:t>可</w:t>
      </w:r>
      <w:proofErr w:type="gramEnd"/>
      <w:r>
        <w:rPr>
          <w:rFonts w:ascii="宋体" w:eastAsia="宋体" w:hAnsi="宋体" w:hint="eastAsia"/>
          <w:sz w:val="24"/>
          <w:szCs w:val="28"/>
        </w:rPr>
        <w:t>通</w:t>
      </w:r>
      <w:r>
        <w:rPr>
          <w:rFonts w:ascii="宋体" w:eastAsia="宋体" w:hAnsi="宋体" w:hint="eastAsia"/>
          <w:sz w:val="24"/>
          <w:szCs w:val="28"/>
        </w:rPr>
        <w:lastRenderedPageBreak/>
        <w:t>行状态，顾名思义，这些状态信息对应于任意一个可扫描到的栅格。</w:t>
      </w:r>
    </w:p>
    <w:p w14:paraId="3A09ECAB" w14:textId="0E103DDA" w:rsidR="008A618E" w:rsidRDefault="008A618E" w:rsidP="00AB6909">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设每个栅格的状态是</w:t>
      </w:r>
      <m:oMath>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ij</m:t>
            </m:r>
          </m:sub>
        </m:sSub>
      </m:oMath>
      <w:r>
        <w:rPr>
          <w:rFonts w:ascii="宋体" w:eastAsia="宋体" w:hAnsi="宋体" w:hint="eastAsia"/>
          <w:sz w:val="24"/>
          <w:szCs w:val="28"/>
        </w:rPr>
        <w:t>，并对每个可以通过当前移动机器人位置扫描到的栅格的状态进行赋值：</w:t>
      </w:r>
    </w:p>
    <w:p w14:paraId="20219C0E" w14:textId="5705722F" w:rsidR="008A618E" w:rsidRPr="00367A19" w:rsidRDefault="00B47F28" w:rsidP="00AB6909">
      <w:pPr>
        <w:adjustRightInd w:val="0"/>
        <w:snapToGrid w:val="0"/>
        <w:ind w:firstLineChars="200" w:firstLine="480"/>
        <w:jc w:val="left"/>
        <w:rPr>
          <w:rFonts w:ascii="宋体" w:eastAsia="宋体" w:hAnsi="宋体"/>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ij</m:t>
              </m:r>
            </m:sub>
          </m:sSub>
          <m:r>
            <w:rPr>
              <w:rFonts w:ascii="Cambria Math" w:eastAsia="宋体" w:hAnsi="Cambria Math"/>
              <w:sz w:val="24"/>
              <w:szCs w:val="28"/>
            </w:rPr>
            <m:t>=</m:t>
          </m:r>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 xml:space="preserve">-1,  </m:t>
                  </m:r>
                  <m:r>
                    <w:rPr>
                      <w:rFonts w:ascii="Cambria Math" w:eastAsia="宋体" w:hAnsi="Cambria Math" w:hint="eastAsia"/>
                      <w:sz w:val="24"/>
                      <w:szCs w:val="28"/>
                    </w:rPr>
                    <m:t>不可通行状态</m:t>
                  </m:r>
                </m:e>
                <m:e>
                  <m:r>
                    <w:rPr>
                      <w:rFonts w:ascii="Cambria Math" w:eastAsia="宋体" w:hAnsi="Cambria Math"/>
                      <w:sz w:val="24"/>
                      <w:szCs w:val="28"/>
                    </w:rPr>
                    <m:t>1</m:t>
                  </m:r>
                  <m:r>
                    <w:rPr>
                      <w:rFonts w:ascii="Cambria Math" w:eastAsia="宋体" w:hAnsi="Cambria Math" w:hint="eastAsia"/>
                      <w:sz w:val="24"/>
                      <w:szCs w:val="28"/>
                    </w:rPr>
                    <m:t>，</m:t>
                  </m:r>
                  <m:r>
                    <w:rPr>
                      <w:rFonts w:ascii="Cambria Math" w:eastAsia="宋体" w:hAnsi="Cambria Math"/>
                      <w:sz w:val="24"/>
                      <w:szCs w:val="28"/>
                    </w:rPr>
                    <m:t xml:space="preserve">        </m:t>
                  </m:r>
                  <m:r>
                    <w:rPr>
                      <w:rFonts w:ascii="Cambria Math" w:eastAsia="宋体" w:hAnsi="Cambria Math" w:hint="eastAsia"/>
                      <w:sz w:val="24"/>
                      <w:szCs w:val="28"/>
                    </w:rPr>
                    <m:t>可通行状态</m:t>
                  </m:r>
                </m:e>
              </m:eqArr>
            </m:e>
          </m:d>
        </m:oMath>
      </m:oMathPara>
    </w:p>
    <w:p w14:paraId="06FA4776" w14:textId="5706108A" w:rsidR="00367A19" w:rsidRDefault="00367A19" w:rsidP="00AB6909">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其中，当栅格处于</w:t>
      </w:r>
      <w:r>
        <w:rPr>
          <w:rFonts w:ascii="宋体" w:eastAsia="宋体" w:hAnsi="宋体"/>
          <w:sz w:val="24"/>
          <w:szCs w:val="28"/>
        </w:rPr>
        <w:t>-1</w:t>
      </w:r>
      <w:r>
        <w:rPr>
          <w:rFonts w:ascii="宋体" w:eastAsia="宋体" w:hAnsi="宋体" w:hint="eastAsia"/>
          <w:sz w:val="24"/>
          <w:szCs w:val="28"/>
        </w:rPr>
        <w:t>状态时，表示该栅格存在障碍物，不可通行；当栅格处于1状态时，表示该栅格不存在障碍物，可通行。</w:t>
      </w:r>
    </w:p>
    <w:p w14:paraId="449768C3" w14:textId="77777777" w:rsidR="00FB5E80" w:rsidRDefault="00FB5E80" w:rsidP="00FB5E80">
      <w:pPr>
        <w:adjustRightInd w:val="0"/>
        <w:snapToGrid w:val="0"/>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Pr>
          <w:rFonts w:ascii="宋体" w:eastAsia="宋体" w:hAnsi="宋体" w:hint="eastAsia"/>
          <w:sz w:val="24"/>
          <w:szCs w:val="28"/>
        </w:rPr>
        <w:t>路径规划模型的工作原理</w:t>
      </w:r>
    </w:p>
    <w:p w14:paraId="339D1B28" w14:textId="0F0E5E95" w:rsidR="00AB6909" w:rsidRPr="00D47840" w:rsidRDefault="00FB5E80" w:rsidP="00B76EF6">
      <w:pPr>
        <w:adjustRightInd w:val="0"/>
        <w:snapToGrid w:val="0"/>
        <w:ind w:firstLineChars="200" w:firstLine="480"/>
        <w:rPr>
          <w:rFonts w:ascii="宋体" w:eastAsia="宋体" w:hAnsi="宋体"/>
          <w:sz w:val="24"/>
          <w:szCs w:val="28"/>
        </w:rPr>
      </w:pPr>
      <w:r>
        <w:rPr>
          <w:rFonts w:ascii="宋体" w:eastAsia="宋体" w:hAnsi="宋体" w:hint="eastAsia"/>
          <w:sz w:val="24"/>
          <w:szCs w:val="28"/>
        </w:rPr>
        <w:t>在机器人行进过程中，路线规划需要建立在可行域扫描的基础上进行。可行域扫描将移动机器人所处栅格位置周围所能看见的点确定以后，路径规划需要确定从移动机器人所处的当前栅格出发</w:t>
      </w:r>
      <w:r w:rsidR="00A060A7">
        <w:rPr>
          <w:rFonts w:ascii="宋体" w:eastAsia="宋体" w:hAnsi="宋体" w:hint="eastAsia"/>
          <w:sz w:val="24"/>
          <w:szCs w:val="28"/>
        </w:rPr>
        <w:t>，</w:t>
      </w:r>
      <w:r>
        <w:rPr>
          <w:rFonts w:ascii="宋体" w:eastAsia="宋体" w:hAnsi="宋体" w:hint="eastAsia"/>
          <w:sz w:val="24"/>
          <w:szCs w:val="28"/>
        </w:rPr>
        <w:t>到达</w:t>
      </w:r>
      <w:r w:rsidR="00A060A7">
        <w:rPr>
          <w:rFonts w:ascii="宋体" w:eastAsia="宋体" w:hAnsi="宋体" w:hint="eastAsia"/>
          <w:sz w:val="24"/>
          <w:szCs w:val="28"/>
        </w:rPr>
        <w:t>终点可能的最优解。为达到这个目的，需要计算</w:t>
      </w:r>
      <w:r>
        <w:rPr>
          <w:rFonts w:ascii="宋体" w:eastAsia="宋体" w:hAnsi="宋体" w:hint="eastAsia"/>
          <w:sz w:val="24"/>
          <w:szCs w:val="28"/>
        </w:rPr>
        <w:t>可行域扫描范围内的任意一个栅格位置所需要的成本</w:t>
      </w:r>
      <w:r w:rsidR="00A060A7">
        <w:rPr>
          <w:rFonts w:ascii="宋体" w:eastAsia="宋体" w:hAnsi="宋体" w:hint="eastAsia"/>
          <w:sz w:val="24"/>
          <w:szCs w:val="28"/>
        </w:rPr>
        <w:t>以及从视野区域的边缘到达终点可能存在的</w:t>
      </w:r>
      <w:r w:rsidR="00885F10">
        <w:rPr>
          <w:rFonts w:ascii="宋体" w:eastAsia="宋体" w:hAnsi="宋体" w:hint="eastAsia"/>
          <w:sz w:val="24"/>
          <w:szCs w:val="28"/>
        </w:rPr>
        <w:t>情况</w:t>
      </w:r>
      <w:r w:rsidR="00B76EF6">
        <w:rPr>
          <w:rFonts w:ascii="宋体" w:eastAsia="宋体" w:hAnsi="宋体" w:hint="eastAsia"/>
          <w:sz w:val="24"/>
          <w:szCs w:val="28"/>
        </w:rPr>
        <w:t>，再通过利用这两个信息设计算法获得可能存在的最优路径。</w:t>
      </w:r>
    </w:p>
    <w:p w14:paraId="2D27A74C" w14:textId="721D732A" w:rsidR="00AB6909" w:rsidRDefault="00AB6909" w:rsidP="00AB6909">
      <w:pPr>
        <w:adjustRightInd w:val="0"/>
        <w:snapToGrid w:val="0"/>
        <w:rPr>
          <w:rFonts w:ascii="黑体" w:eastAsia="黑体" w:hAnsi="黑体"/>
          <w:sz w:val="24"/>
          <w:szCs w:val="28"/>
        </w:rPr>
      </w:pPr>
      <w:r w:rsidRPr="00A5249C">
        <w:rPr>
          <w:rFonts w:ascii="黑体" w:eastAsia="黑体" w:hAnsi="黑体" w:hint="eastAsia"/>
          <w:sz w:val="24"/>
          <w:szCs w:val="28"/>
        </w:rPr>
        <w:t>5.2.</w:t>
      </w:r>
      <w:r w:rsidR="00367A19">
        <w:rPr>
          <w:rFonts w:ascii="黑体" w:eastAsia="黑体" w:hAnsi="黑体"/>
          <w:sz w:val="24"/>
          <w:szCs w:val="28"/>
        </w:rPr>
        <w:t>1.2</w:t>
      </w:r>
      <w:r>
        <w:rPr>
          <w:rFonts w:ascii="黑体" w:eastAsia="黑体" w:hAnsi="黑体"/>
          <w:sz w:val="24"/>
          <w:szCs w:val="28"/>
        </w:rPr>
        <w:t xml:space="preserve"> </w:t>
      </w:r>
      <w:r w:rsidR="00367A19">
        <w:rPr>
          <w:rFonts w:ascii="黑体" w:eastAsia="黑体" w:hAnsi="黑体" w:hint="eastAsia"/>
          <w:sz w:val="24"/>
          <w:szCs w:val="28"/>
        </w:rPr>
        <w:t>可行域扫描模型</w:t>
      </w:r>
    </w:p>
    <w:p w14:paraId="6327690C" w14:textId="51F0EE0D" w:rsidR="00AB6909" w:rsidRDefault="00CB6A9D" w:rsidP="00367A19">
      <w:pPr>
        <w:adjustRightInd w:val="0"/>
        <w:snapToGrid w:val="0"/>
        <w:ind w:firstLineChars="200" w:firstLine="480"/>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Pr>
          <w:rFonts w:ascii="宋体" w:eastAsia="宋体" w:hAnsi="宋体" w:hint="eastAsia"/>
          <w:sz w:val="24"/>
          <w:szCs w:val="28"/>
        </w:rPr>
        <w:t>目标函数的确定</w:t>
      </w:r>
    </w:p>
    <w:p w14:paraId="22E95166" w14:textId="0970B84B" w:rsidR="00CB6A9D" w:rsidRDefault="00CB6A9D" w:rsidP="00367A19">
      <w:pPr>
        <w:adjustRightInd w:val="0"/>
        <w:snapToGrid w:val="0"/>
        <w:ind w:firstLineChars="200" w:firstLine="480"/>
        <w:rPr>
          <w:rFonts w:ascii="宋体" w:eastAsia="宋体" w:hAnsi="宋体"/>
          <w:sz w:val="24"/>
          <w:szCs w:val="28"/>
        </w:rPr>
      </w:pPr>
      <w:r>
        <w:rPr>
          <w:rFonts w:ascii="宋体" w:eastAsia="宋体" w:hAnsi="宋体" w:hint="eastAsia"/>
          <w:sz w:val="24"/>
          <w:szCs w:val="28"/>
        </w:rPr>
        <w:t>对于可行域扫描模型而言，其所能得到的目标函数就是在移动机器人当前所处</w:t>
      </w:r>
      <w:r w:rsidR="00CA7895">
        <w:rPr>
          <w:rFonts w:ascii="宋体" w:eastAsia="宋体" w:hAnsi="宋体" w:hint="eastAsia"/>
          <w:sz w:val="24"/>
          <w:szCs w:val="28"/>
        </w:rPr>
        <w:t>位置所能观察到的每个栅格的信息</w:t>
      </w:r>
      <m:oMath>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ij</m:t>
            </m:r>
          </m:sub>
        </m:sSub>
      </m:oMath>
      <w:r w:rsidR="00CA7895">
        <w:rPr>
          <w:rFonts w:ascii="宋体" w:eastAsia="宋体" w:hAnsi="宋体" w:hint="eastAsia"/>
          <w:sz w:val="24"/>
          <w:szCs w:val="28"/>
        </w:rPr>
        <w:t>，它表示了每个栅格各自的状态信息。</w:t>
      </w:r>
    </w:p>
    <w:p w14:paraId="445AC2BA" w14:textId="708FF0EA" w:rsidR="00CA7895" w:rsidRDefault="00CA7895" w:rsidP="00367A19">
      <w:pPr>
        <w:adjustRightInd w:val="0"/>
        <w:snapToGrid w:val="0"/>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Pr>
          <w:rFonts w:ascii="宋体" w:eastAsia="宋体" w:hAnsi="宋体" w:hint="eastAsia"/>
          <w:sz w:val="24"/>
          <w:szCs w:val="28"/>
        </w:rPr>
        <w:t>初始方案的策划</w:t>
      </w:r>
    </w:p>
    <w:p w14:paraId="5D1A3EF6" w14:textId="45354252" w:rsidR="00CA7895" w:rsidRDefault="00CA7895" w:rsidP="00367A19">
      <w:pPr>
        <w:adjustRightInd w:val="0"/>
        <w:snapToGrid w:val="0"/>
        <w:ind w:firstLineChars="200" w:firstLine="480"/>
        <w:rPr>
          <w:rFonts w:ascii="Times New Roman" w:eastAsia="宋体" w:hAnsi="Times New Roman" w:cs="Times New Roman"/>
          <w:sz w:val="24"/>
          <w:szCs w:val="28"/>
        </w:rPr>
      </w:pPr>
      <w:r w:rsidRPr="008C65D9">
        <w:rPr>
          <w:rFonts w:ascii="Times New Roman" w:eastAsia="宋体" w:hAnsi="Times New Roman" w:cs="Times New Roman"/>
          <w:i/>
          <w:iCs/>
          <w:sz w:val="24"/>
          <w:szCs w:val="28"/>
        </w:rPr>
        <w:t>Step1</w:t>
      </w:r>
      <w:r w:rsidRPr="008C65D9">
        <w:rPr>
          <w:rFonts w:ascii="宋体" w:eastAsia="宋体" w:hAnsi="宋体"/>
          <w:sz w:val="24"/>
          <w:szCs w:val="28"/>
        </w:rPr>
        <w:t>.</w:t>
      </w:r>
      <w:r>
        <w:rPr>
          <w:rFonts w:ascii="宋体" w:eastAsia="宋体" w:hAnsi="宋体" w:hint="eastAsia"/>
          <w:sz w:val="24"/>
          <w:szCs w:val="28"/>
        </w:rPr>
        <w:t>定义可行域扫描的区间范围。</w:t>
      </w:r>
      <w:r w:rsidR="008049FB">
        <w:rPr>
          <w:rFonts w:ascii="宋体" w:eastAsia="宋体" w:hAnsi="宋体" w:hint="eastAsia"/>
          <w:sz w:val="24"/>
          <w:szCs w:val="28"/>
        </w:rPr>
        <w:t>在机器人所处位置的栅格与目标栅格</w:t>
      </w:r>
      <w:r w:rsidR="008049FB" w:rsidRPr="008049FB">
        <w:rPr>
          <w:rFonts w:ascii="Times New Roman" w:eastAsia="宋体" w:hAnsi="Times New Roman" w:cs="Times New Roman"/>
          <w:sz w:val="24"/>
          <w:szCs w:val="28"/>
        </w:rPr>
        <w:t>E</w:t>
      </w:r>
      <w:r w:rsidR="008049FB">
        <w:rPr>
          <w:rFonts w:ascii="宋体" w:eastAsia="宋体" w:hAnsi="宋体" w:hint="eastAsia"/>
          <w:sz w:val="24"/>
          <w:szCs w:val="28"/>
        </w:rPr>
        <w:t>的各自任意一条边上，分别存在两点</w:t>
      </w:r>
      <w:r w:rsidR="008049FB" w:rsidRPr="008049FB">
        <w:rPr>
          <w:rFonts w:ascii="Times New Roman" w:eastAsia="宋体" w:hAnsi="Times New Roman" w:cs="Times New Roman"/>
          <w:sz w:val="24"/>
          <w:szCs w:val="28"/>
        </w:rPr>
        <w:t>A,B</w:t>
      </w:r>
      <w:r w:rsidR="008049FB">
        <w:rPr>
          <w:rFonts w:ascii="Times New Roman" w:eastAsia="宋体" w:hAnsi="Times New Roman" w:cs="Times New Roman" w:hint="eastAsia"/>
          <w:sz w:val="24"/>
          <w:szCs w:val="28"/>
        </w:rPr>
        <w:t>和</w:t>
      </w:r>
      <w:r w:rsidR="008049FB" w:rsidRPr="008049FB">
        <w:rPr>
          <w:rFonts w:ascii="Times New Roman" w:eastAsia="宋体" w:hAnsi="Times New Roman" w:cs="Times New Roman"/>
          <w:sz w:val="24"/>
          <w:szCs w:val="28"/>
        </w:rPr>
        <w:t>C,D</w:t>
      </w:r>
      <w:r w:rsidR="008049FB">
        <w:rPr>
          <w:rFonts w:ascii="Times New Roman" w:eastAsia="宋体" w:hAnsi="Times New Roman" w:cs="Times New Roman" w:hint="eastAsia"/>
          <w:sz w:val="24"/>
          <w:szCs w:val="28"/>
        </w:rPr>
        <w:t>,</w:t>
      </w:r>
      <w:r w:rsidR="008049FB">
        <w:rPr>
          <w:rFonts w:ascii="Times New Roman" w:eastAsia="宋体" w:hAnsi="Times New Roman" w:cs="Times New Roman" w:hint="eastAsia"/>
          <w:sz w:val="24"/>
          <w:szCs w:val="28"/>
        </w:rPr>
        <w:t>点</w:t>
      </w:r>
      <w:r w:rsidR="008049FB">
        <w:rPr>
          <w:rFonts w:ascii="Times New Roman" w:eastAsia="宋体" w:hAnsi="Times New Roman" w:cs="Times New Roman" w:hint="eastAsia"/>
          <w:sz w:val="24"/>
          <w:szCs w:val="28"/>
        </w:rPr>
        <w:t>A</w:t>
      </w:r>
      <w:r w:rsidR="008049FB">
        <w:rPr>
          <w:rFonts w:ascii="Times New Roman" w:eastAsia="宋体" w:hAnsi="Times New Roman" w:cs="Times New Roman" w:hint="eastAsia"/>
          <w:sz w:val="24"/>
          <w:szCs w:val="28"/>
        </w:rPr>
        <w:t>和点</w:t>
      </w:r>
      <w:r w:rsidR="008049FB">
        <w:rPr>
          <w:rFonts w:ascii="Times New Roman" w:eastAsia="宋体" w:hAnsi="Times New Roman" w:cs="Times New Roman" w:hint="eastAsia"/>
          <w:sz w:val="24"/>
          <w:szCs w:val="28"/>
        </w:rPr>
        <w:t>C</w:t>
      </w:r>
      <w:r w:rsidR="008049FB">
        <w:rPr>
          <w:rFonts w:ascii="Times New Roman" w:eastAsia="宋体" w:hAnsi="Times New Roman" w:cs="Times New Roman" w:hint="eastAsia"/>
          <w:sz w:val="24"/>
          <w:szCs w:val="28"/>
        </w:rPr>
        <w:t>相连，点</w:t>
      </w:r>
      <w:r w:rsidR="008049FB">
        <w:rPr>
          <w:rFonts w:ascii="Times New Roman" w:eastAsia="宋体" w:hAnsi="Times New Roman" w:cs="Times New Roman" w:hint="eastAsia"/>
          <w:sz w:val="24"/>
          <w:szCs w:val="28"/>
        </w:rPr>
        <w:t>B</w:t>
      </w:r>
      <w:r w:rsidR="008049FB">
        <w:rPr>
          <w:rFonts w:ascii="Times New Roman" w:eastAsia="宋体" w:hAnsi="Times New Roman" w:cs="Times New Roman" w:hint="eastAsia"/>
          <w:sz w:val="24"/>
          <w:szCs w:val="28"/>
        </w:rPr>
        <w:t>和点</w:t>
      </w:r>
      <w:r w:rsidR="008049FB">
        <w:rPr>
          <w:rFonts w:ascii="Times New Roman" w:eastAsia="宋体" w:hAnsi="Times New Roman" w:cs="Times New Roman" w:hint="eastAsia"/>
          <w:sz w:val="24"/>
          <w:szCs w:val="28"/>
        </w:rPr>
        <w:t>D</w:t>
      </w:r>
      <w:r w:rsidR="008049FB">
        <w:rPr>
          <w:rFonts w:ascii="Times New Roman" w:eastAsia="宋体" w:hAnsi="Times New Roman" w:cs="Times New Roman" w:hint="eastAsia"/>
          <w:sz w:val="24"/>
          <w:szCs w:val="28"/>
        </w:rPr>
        <w:t>相连，当两条线段</w:t>
      </w:r>
      <w:r w:rsidR="008049FB">
        <w:rPr>
          <w:rFonts w:ascii="Times New Roman" w:eastAsia="宋体" w:hAnsi="Times New Roman" w:cs="Times New Roman" w:hint="eastAsia"/>
          <w:sz w:val="24"/>
          <w:szCs w:val="28"/>
        </w:rPr>
        <w:t>A</w:t>
      </w:r>
      <w:r w:rsidR="008049FB">
        <w:rPr>
          <w:rFonts w:ascii="Times New Roman" w:eastAsia="宋体" w:hAnsi="Times New Roman" w:cs="Times New Roman"/>
          <w:sz w:val="24"/>
          <w:szCs w:val="28"/>
        </w:rPr>
        <w:t>B</w:t>
      </w:r>
      <w:r w:rsidR="008049FB">
        <w:rPr>
          <w:rFonts w:ascii="Times New Roman" w:eastAsia="宋体" w:hAnsi="Times New Roman" w:cs="Times New Roman" w:hint="eastAsia"/>
          <w:sz w:val="24"/>
          <w:szCs w:val="28"/>
        </w:rPr>
        <w:t>和</w:t>
      </w:r>
      <w:r w:rsidR="008049FB">
        <w:rPr>
          <w:rFonts w:ascii="Times New Roman" w:eastAsia="宋体" w:hAnsi="Times New Roman" w:cs="Times New Roman" w:hint="eastAsia"/>
          <w:sz w:val="24"/>
          <w:szCs w:val="28"/>
        </w:rPr>
        <w:t>C</w:t>
      </w:r>
      <w:r w:rsidR="008049FB">
        <w:rPr>
          <w:rFonts w:ascii="Times New Roman" w:eastAsia="宋体" w:hAnsi="Times New Roman" w:cs="Times New Roman"/>
          <w:sz w:val="24"/>
          <w:szCs w:val="28"/>
        </w:rPr>
        <w:t>D</w:t>
      </w:r>
      <w:r w:rsidR="008049FB">
        <w:rPr>
          <w:rFonts w:ascii="Times New Roman" w:eastAsia="宋体" w:hAnsi="Times New Roman" w:cs="Times New Roman" w:hint="eastAsia"/>
          <w:sz w:val="24"/>
          <w:szCs w:val="28"/>
        </w:rPr>
        <w:t>互不相交，则认为移动机器人在所处的栅格处可以看到目标栅格</w:t>
      </w:r>
      <w:r w:rsidR="008049FB">
        <w:rPr>
          <w:rFonts w:ascii="Times New Roman" w:eastAsia="宋体" w:hAnsi="Times New Roman" w:cs="Times New Roman" w:hint="eastAsia"/>
          <w:sz w:val="24"/>
          <w:szCs w:val="28"/>
        </w:rPr>
        <w:t>E</w:t>
      </w:r>
      <w:r w:rsidR="00913009">
        <w:rPr>
          <w:rFonts w:ascii="Times New Roman" w:eastAsia="宋体" w:hAnsi="Times New Roman" w:cs="Times New Roman" w:hint="eastAsia"/>
          <w:sz w:val="24"/>
          <w:szCs w:val="28"/>
        </w:rPr>
        <w:t>；反之则认为移动机器人的可行域范围内不包含目标栅格</w:t>
      </w:r>
      <w:r w:rsidR="00913009">
        <w:rPr>
          <w:rFonts w:ascii="Times New Roman" w:eastAsia="宋体" w:hAnsi="Times New Roman" w:cs="Times New Roman" w:hint="eastAsia"/>
          <w:sz w:val="24"/>
          <w:szCs w:val="28"/>
        </w:rPr>
        <w:t>E</w:t>
      </w:r>
    </w:p>
    <w:p w14:paraId="24661D2D" w14:textId="725E16DE" w:rsidR="00A37DCD" w:rsidRDefault="00A37DCD" w:rsidP="00A37DCD">
      <w:pPr>
        <w:adjustRightInd w:val="0"/>
        <w:snapToGrid w:val="0"/>
        <w:ind w:firstLineChars="200" w:firstLine="420"/>
        <w:jc w:val="center"/>
        <w:rPr>
          <w:rFonts w:ascii="Times New Roman" w:eastAsia="宋体" w:hAnsi="Times New Roman" w:cs="Times New Roman"/>
          <w:sz w:val="24"/>
          <w:szCs w:val="28"/>
        </w:rPr>
      </w:pPr>
      <w:r>
        <w:rPr>
          <w:rFonts w:ascii="宋体" w:eastAsia="宋体" w:hAnsi="宋体" w:hint="eastAsia"/>
        </w:rPr>
        <w:t>图1</w:t>
      </w:r>
      <w:r>
        <w:rPr>
          <w:rFonts w:ascii="宋体" w:eastAsia="宋体" w:hAnsi="宋体"/>
        </w:rPr>
        <w:t xml:space="preserve">1 </w:t>
      </w:r>
      <w:r>
        <w:rPr>
          <w:rFonts w:ascii="宋体" w:eastAsia="宋体" w:hAnsi="宋体" w:hint="eastAsia"/>
        </w:rPr>
        <w:t>可行域扫描区间示意图</w:t>
      </w:r>
    </w:p>
    <w:p w14:paraId="6BB2B248" w14:textId="142DBCDC" w:rsidR="008049FB" w:rsidRPr="008049FB" w:rsidRDefault="008049FB" w:rsidP="00367A19">
      <w:pPr>
        <w:adjustRightInd w:val="0"/>
        <w:snapToGrid w:val="0"/>
        <w:ind w:firstLineChars="200" w:firstLine="480"/>
        <w:rPr>
          <w:rFonts w:ascii="宋体" w:eastAsia="宋体" w:hAnsi="宋体"/>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8C65D9">
        <w:rPr>
          <w:rFonts w:ascii="宋体" w:eastAsia="宋体" w:hAnsi="宋体"/>
          <w:sz w:val="24"/>
          <w:szCs w:val="28"/>
        </w:rPr>
        <w:t>.</w:t>
      </w:r>
      <w:r>
        <w:rPr>
          <w:rFonts w:ascii="宋体" w:eastAsia="宋体" w:hAnsi="宋体" w:hint="eastAsia"/>
          <w:sz w:val="24"/>
          <w:szCs w:val="28"/>
        </w:rPr>
        <w:t>定义特殊情况下的可行域扫描范围。根据题目要求，移动机器人可以在对角线之间通行，因此，存在着移动机器人对于障碍物夹着的对角线之间的可行域扫描范围定义。如图1</w:t>
      </w:r>
      <w:r>
        <w:rPr>
          <w:rFonts w:ascii="宋体" w:eastAsia="宋体" w:hAnsi="宋体"/>
          <w:sz w:val="24"/>
          <w:szCs w:val="28"/>
        </w:rPr>
        <w:t>2</w:t>
      </w:r>
      <w:r>
        <w:rPr>
          <w:rFonts w:ascii="宋体" w:eastAsia="宋体" w:hAnsi="宋体" w:hint="eastAsia"/>
          <w:sz w:val="24"/>
          <w:szCs w:val="28"/>
        </w:rPr>
        <w:t>所示</w:t>
      </w:r>
      <w:r w:rsidR="00C619F4">
        <w:rPr>
          <w:rFonts w:ascii="宋体" w:eastAsia="宋体" w:hAnsi="宋体" w:hint="eastAsia"/>
          <w:sz w:val="24"/>
          <w:szCs w:val="28"/>
        </w:rPr>
        <w:t>，</w:t>
      </w:r>
      <w:r w:rsidRPr="00C619F4">
        <w:rPr>
          <w:rFonts w:ascii="Times New Roman" w:eastAsia="宋体" w:hAnsi="Times New Roman" w:cs="Times New Roman" w:hint="eastAsia"/>
          <w:sz w:val="24"/>
          <w:szCs w:val="28"/>
        </w:rPr>
        <w:t>M</w:t>
      </w:r>
      <w:r w:rsidRPr="00C619F4">
        <w:rPr>
          <w:rFonts w:ascii="Times New Roman" w:eastAsia="宋体" w:hAnsi="Times New Roman" w:cs="Times New Roman"/>
          <w:sz w:val="24"/>
          <w:szCs w:val="28"/>
        </w:rPr>
        <w:t>,N</w:t>
      </w:r>
      <w:r>
        <w:rPr>
          <w:rFonts w:ascii="宋体" w:eastAsia="宋体" w:hAnsi="宋体" w:hint="eastAsia"/>
          <w:sz w:val="24"/>
          <w:szCs w:val="28"/>
        </w:rPr>
        <w:t>是存在障碍物的栅格，</w:t>
      </w:r>
      <w:r w:rsidRPr="00C619F4">
        <w:rPr>
          <w:rFonts w:ascii="Times New Roman" w:eastAsia="宋体" w:hAnsi="Times New Roman" w:cs="Times New Roman"/>
          <w:sz w:val="24"/>
          <w:szCs w:val="28"/>
        </w:rPr>
        <w:t>X,Y</w:t>
      </w:r>
      <w:r>
        <w:rPr>
          <w:rFonts w:ascii="宋体" w:eastAsia="宋体" w:hAnsi="宋体" w:hint="eastAsia"/>
          <w:sz w:val="24"/>
          <w:szCs w:val="28"/>
        </w:rPr>
        <w:t>是可以行进的栅格，当移动机器人位于</w:t>
      </w:r>
      <w:r w:rsidRPr="00C619F4">
        <w:rPr>
          <w:rFonts w:ascii="Times New Roman" w:eastAsia="宋体" w:hAnsi="Times New Roman" w:cs="Times New Roman" w:hint="eastAsia"/>
          <w:sz w:val="24"/>
          <w:szCs w:val="28"/>
        </w:rPr>
        <w:t>X</w:t>
      </w:r>
      <w:r>
        <w:rPr>
          <w:rFonts w:ascii="宋体" w:eastAsia="宋体" w:hAnsi="宋体" w:hint="eastAsia"/>
          <w:sz w:val="24"/>
          <w:szCs w:val="28"/>
        </w:rPr>
        <w:t>位置时，按照题目要求，机器人可以直接行进到</w:t>
      </w:r>
      <w:r w:rsidRPr="00C619F4">
        <w:rPr>
          <w:rFonts w:ascii="Times New Roman" w:eastAsia="宋体" w:hAnsi="Times New Roman" w:cs="Times New Roman" w:hint="eastAsia"/>
          <w:sz w:val="24"/>
          <w:szCs w:val="28"/>
        </w:rPr>
        <w:t>Y</w:t>
      </w:r>
      <w:r>
        <w:rPr>
          <w:rFonts w:ascii="宋体" w:eastAsia="宋体" w:hAnsi="宋体" w:hint="eastAsia"/>
          <w:sz w:val="24"/>
          <w:szCs w:val="28"/>
        </w:rPr>
        <w:t>栅格，但这种</w:t>
      </w:r>
      <w:r w:rsidR="005C2805">
        <w:rPr>
          <w:rFonts w:ascii="宋体" w:eastAsia="宋体" w:hAnsi="宋体" w:hint="eastAsia"/>
          <w:sz w:val="24"/>
          <w:szCs w:val="28"/>
        </w:rPr>
        <w:t>移动机器人</w:t>
      </w:r>
      <w:r>
        <w:rPr>
          <w:rFonts w:ascii="宋体" w:eastAsia="宋体" w:hAnsi="宋体" w:hint="eastAsia"/>
          <w:sz w:val="24"/>
          <w:szCs w:val="28"/>
        </w:rPr>
        <w:t>行进情况的可行域扫描</w:t>
      </w:r>
      <w:r w:rsidR="005C2805">
        <w:rPr>
          <w:rFonts w:ascii="宋体" w:eastAsia="宋体" w:hAnsi="宋体" w:hint="eastAsia"/>
          <w:sz w:val="24"/>
          <w:szCs w:val="28"/>
        </w:rPr>
        <w:t>并</w:t>
      </w:r>
      <w:r>
        <w:rPr>
          <w:rFonts w:ascii="宋体" w:eastAsia="宋体" w:hAnsi="宋体" w:hint="eastAsia"/>
          <w:sz w:val="24"/>
          <w:szCs w:val="28"/>
        </w:rPr>
        <w:t>不满足</w:t>
      </w:r>
      <w:r w:rsidRPr="008C65D9">
        <w:rPr>
          <w:rFonts w:ascii="Times New Roman" w:eastAsia="宋体" w:hAnsi="Times New Roman" w:cs="Times New Roman"/>
          <w:i/>
          <w:iCs/>
          <w:sz w:val="24"/>
          <w:szCs w:val="28"/>
        </w:rPr>
        <w:t>Step1</w:t>
      </w:r>
      <w:r>
        <w:rPr>
          <w:rFonts w:ascii="宋体" w:eastAsia="宋体" w:hAnsi="宋体" w:hint="eastAsia"/>
          <w:sz w:val="24"/>
          <w:szCs w:val="28"/>
        </w:rPr>
        <w:t>中的规定</w:t>
      </w:r>
      <w:r w:rsidR="005C2805">
        <w:rPr>
          <w:rFonts w:ascii="宋体" w:eastAsia="宋体" w:hAnsi="宋体" w:hint="eastAsia"/>
          <w:sz w:val="24"/>
          <w:szCs w:val="28"/>
        </w:rPr>
        <w:t>。</w:t>
      </w:r>
      <w:r>
        <w:rPr>
          <w:rFonts w:ascii="宋体" w:eastAsia="宋体" w:hAnsi="宋体" w:hint="eastAsia"/>
          <w:sz w:val="24"/>
          <w:szCs w:val="28"/>
        </w:rPr>
        <w:t>因此我们特别地，在这种特殊情况下认为处于</w:t>
      </w:r>
      <w:r w:rsidRPr="00C619F4">
        <w:rPr>
          <w:rFonts w:ascii="Times New Roman" w:eastAsia="宋体" w:hAnsi="Times New Roman" w:cs="Times New Roman" w:hint="eastAsia"/>
          <w:sz w:val="24"/>
          <w:szCs w:val="28"/>
        </w:rPr>
        <w:t>X</w:t>
      </w:r>
      <w:r>
        <w:rPr>
          <w:rFonts w:ascii="宋体" w:eastAsia="宋体" w:hAnsi="宋体" w:hint="eastAsia"/>
          <w:sz w:val="24"/>
          <w:szCs w:val="28"/>
        </w:rPr>
        <w:t>位置的移动机器人</w:t>
      </w:r>
      <w:r w:rsidR="005C2805">
        <w:rPr>
          <w:rFonts w:ascii="宋体" w:eastAsia="宋体" w:hAnsi="宋体" w:hint="eastAsia"/>
          <w:sz w:val="24"/>
          <w:szCs w:val="28"/>
        </w:rPr>
        <w:t>的可行域扫描</w:t>
      </w:r>
      <w:r>
        <w:rPr>
          <w:rFonts w:ascii="宋体" w:eastAsia="宋体" w:hAnsi="宋体" w:hint="eastAsia"/>
          <w:sz w:val="24"/>
          <w:szCs w:val="28"/>
        </w:rPr>
        <w:t>能够扫描到</w:t>
      </w:r>
      <w:r w:rsidRPr="00C619F4">
        <w:rPr>
          <w:rFonts w:ascii="Times New Roman" w:eastAsia="宋体" w:hAnsi="Times New Roman" w:cs="Times New Roman" w:hint="eastAsia"/>
          <w:sz w:val="24"/>
          <w:szCs w:val="28"/>
        </w:rPr>
        <w:t>Y</w:t>
      </w:r>
      <w:r>
        <w:rPr>
          <w:rFonts w:ascii="宋体" w:eastAsia="宋体" w:hAnsi="宋体" w:hint="eastAsia"/>
          <w:sz w:val="24"/>
          <w:szCs w:val="28"/>
        </w:rPr>
        <w:t>栅格的信息，但也仅限于</w:t>
      </w:r>
      <w:r w:rsidRPr="00C619F4">
        <w:rPr>
          <w:rFonts w:ascii="Times New Roman" w:eastAsia="宋体" w:hAnsi="Times New Roman" w:cs="Times New Roman" w:hint="eastAsia"/>
          <w:sz w:val="24"/>
          <w:szCs w:val="28"/>
        </w:rPr>
        <w:t>Y</w:t>
      </w:r>
      <w:r>
        <w:rPr>
          <w:rFonts w:ascii="宋体" w:eastAsia="宋体" w:hAnsi="宋体" w:hint="eastAsia"/>
          <w:sz w:val="24"/>
          <w:szCs w:val="28"/>
        </w:rPr>
        <w:t>栅格位置，</w:t>
      </w:r>
      <w:r w:rsidR="005C2805">
        <w:rPr>
          <w:rFonts w:ascii="宋体" w:eastAsia="宋体" w:hAnsi="宋体" w:hint="eastAsia"/>
          <w:sz w:val="24"/>
          <w:szCs w:val="28"/>
        </w:rPr>
        <w:t>移动</w:t>
      </w:r>
      <w:r>
        <w:rPr>
          <w:rFonts w:ascii="宋体" w:eastAsia="宋体" w:hAnsi="宋体" w:hint="eastAsia"/>
          <w:sz w:val="24"/>
          <w:szCs w:val="28"/>
        </w:rPr>
        <w:t>机器人无法知晓</w:t>
      </w:r>
      <w:r w:rsidRPr="00C619F4">
        <w:rPr>
          <w:rFonts w:ascii="Times New Roman" w:eastAsia="宋体" w:hAnsi="Times New Roman" w:cs="Times New Roman" w:hint="eastAsia"/>
          <w:sz w:val="24"/>
          <w:szCs w:val="28"/>
        </w:rPr>
        <w:t>Y</w:t>
      </w:r>
      <w:r>
        <w:rPr>
          <w:rFonts w:ascii="宋体" w:eastAsia="宋体" w:hAnsi="宋体" w:hint="eastAsia"/>
          <w:sz w:val="24"/>
          <w:szCs w:val="28"/>
        </w:rPr>
        <w:t>栅格周围</w:t>
      </w:r>
      <w:r w:rsidRPr="00C619F4">
        <w:rPr>
          <w:rFonts w:ascii="Times New Roman" w:eastAsia="宋体" w:hAnsi="Times New Roman" w:cs="Times New Roman" w:hint="eastAsia"/>
          <w:sz w:val="24"/>
          <w:szCs w:val="28"/>
        </w:rPr>
        <w:t>O</w:t>
      </w:r>
      <w:r w:rsidRPr="00C619F4">
        <w:rPr>
          <w:rFonts w:ascii="Times New Roman" w:eastAsia="宋体" w:hAnsi="Times New Roman" w:cs="Times New Roman"/>
          <w:sz w:val="24"/>
          <w:szCs w:val="28"/>
        </w:rPr>
        <w:t>,P,Q</w:t>
      </w:r>
      <w:r>
        <w:rPr>
          <w:rFonts w:ascii="宋体" w:eastAsia="宋体" w:hAnsi="宋体" w:hint="eastAsia"/>
          <w:sz w:val="24"/>
          <w:szCs w:val="28"/>
        </w:rPr>
        <w:t>栅格的具体情况</w:t>
      </w:r>
      <w:r w:rsidR="00C619F4">
        <w:rPr>
          <w:rFonts w:ascii="宋体" w:eastAsia="宋体" w:hAnsi="宋体" w:hint="eastAsia"/>
          <w:sz w:val="24"/>
          <w:szCs w:val="28"/>
        </w:rPr>
        <w:t>，即无法判断</w:t>
      </w:r>
      <w:r w:rsidR="00C619F4" w:rsidRPr="00C619F4">
        <w:rPr>
          <w:rFonts w:ascii="Times New Roman" w:eastAsia="宋体" w:hAnsi="Times New Roman" w:cs="Times New Roman" w:hint="eastAsia"/>
          <w:sz w:val="24"/>
          <w:szCs w:val="28"/>
        </w:rPr>
        <w:t>O</w:t>
      </w:r>
      <w:r w:rsidR="00C619F4" w:rsidRPr="00C619F4">
        <w:rPr>
          <w:rFonts w:ascii="Times New Roman" w:eastAsia="宋体" w:hAnsi="Times New Roman" w:cs="Times New Roman"/>
          <w:sz w:val="24"/>
          <w:szCs w:val="28"/>
        </w:rPr>
        <w:t>,P,Q</w:t>
      </w:r>
      <w:r w:rsidR="00C619F4">
        <w:rPr>
          <w:rFonts w:ascii="宋体" w:eastAsia="宋体" w:hAnsi="宋体" w:hint="eastAsia"/>
          <w:sz w:val="24"/>
          <w:szCs w:val="28"/>
        </w:rPr>
        <w:t>栅格的</w:t>
      </w:r>
      <w:commentRangeStart w:id="69"/>
      <w:r w:rsidR="00C619F4">
        <w:rPr>
          <w:rFonts w:ascii="宋体" w:eastAsia="宋体" w:hAnsi="宋体" w:hint="eastAsia"/>
          <w:sz w:val="24"/>
          <w:szCs w:val="28"/>
        </w:rPr>
        <w:t>状态</w:t>
      </w:r>
      <w:commentRangeEnd w:id="69"/>
      <w:r w:rsidR="00812DBC">
        <w:rPr>
          <w:rStyle w:val="af0"/>
        </w:rPr>
        <w:commentReference w:id="69"/>
      </w:r>
      <w:r>
        <w:rPr>
          <w:rFonts w:ascii="宋体" w:eastAsia="宋体" w:hAnsi="宋体" w:hint="eastAsia"/>
          <w:sz w:val="24"/>
          <w:szCs w:val="28"/>
        </w:rPr>
        <w:t>。</w:t>
      </w:r>
    </w:p>
    <w:p w14:paraId="3AE9688F" w14:textId="39B303C3" w:rsidR="00A37DCD" w:rsidRDefault="00A37DCD" w:rsidP="00A37DCD">
      <w:pPr>
        <w:adjustRightInd w:val="0"/>
        <w:snapToGrid w:val="0"/>
        <w:jc w:val="center"/>
        <w:rPr>
          <w:rFonts w:ascii="宋体" w:eastAsia="宋体" w:hAnsi="宋体"/>
        </w:rPr>
      </w:pPr>
      <w:r>
        <w:rPr>
          <w:rFonts w:ascii="宋体" w:eastAsia="宋体" w:hAnsi="宋体" w:hint="eastAsia"/>
        </w:rPr>
        <w:t>图12</w:t>
      </w:r>
      <w:r>
        <w:rPr>
          <w:rFonts w:ascii="宋体" w:eastAsia="宋体" w:hAnsi="宋体"/>
        </w:rPr>
        <w:t xml:space="preserve"> </w:t>
      </w:r>
      <w:r w:rsidR="003A2CEC">
        <w:rPr>
          <w:rFonts w:ascii="宋体" w:eastAsia="宋体" w:hAnsi="宋体" w:hint="eastAsia"/>
        </w:rPr>
        <w:t>特殊情况可行域示意图</w:t>
      </w:r>
    </w:p>
    <w:p w14:paraId="23A42064" w14:textId="46C5E5E3" w:rsidR="005C2805" w:rsidRPr="00A37DCD" w:rsidRDefault="005C2805" w:rsidP="005C2805">
      <w:pPr>
        <w:adjustRightInd w:val="0"/>
        <w:snapToGrid w:val="0"/>
        <w:ind w:firstLineChars="200" w:firstLine="480"/>
        <w:rPr>
          <w:rFonts w:ascii="宋体" w:eastAsia="宋体" w:hAnsi="宋体"/>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8C65D9">
        <w:rPr>
          <w:rFonts w:ascii="宋体" w:eastAsia="宋体" w:hAnsi="宋体"/>
          <w:sz w:val="24"/>
          <w:szCs w:val="28"/>
        </w:rPr>
        <w:t>.</w:t>
      </w:r>
      <w:r>
        <w:rPr>
          <w:rFonts w:ascii="宋体" w:eastAsia="宋体" w:hAnsi="宋体" w:hint="eastAsia"/>
          <w:sz w:val="24"/>
          <w:szCs w:val="28"/>
        </w:rPr>
        <w:t>可行域扫描的结果分析。我们充分考虑了移动机器人的智能化，将机器人的视野类比于人类，人类拥有双眼，并且需要两只眼睛的</w:t>
      </w:r>
      <w:proofErr w:type="gramStart"/>
      <w:r>
        <w:rPr>
          <w:rFonts w:ascii="宋体" w:eastAsia="宋体" w:hAnsi="宋体" w:hint="eastAsia"/>
          <w:sz w:val="24"/>
          <w:szCs w:val="28"/>
        </w:rPr>
        <w:t>呈像才能</w:t>
      </w:r>
      <w:proofErr w:type="gramEnd"/>
      <w:r>
        <w:rPr>
          <w:rFonts w:ascii="宋体" w:eastAsia="宋体" w:hAnsi="宋体" w:hint="eastAsia"/>
          <w:sz w:val="24"/>
          <w:szCs w:val="28"/>
        </w:rPr>
        <w:t>看到较为广泛的面积，因此我们在对可行域扫描模型建立时，采取的是双线段模式。在</w:t>
      </w:r>
      <w:r w:rsidRPr="008C65D9">
        <w:rPr>
          <w:rFonts w:ascii="Times New Roman" w:eastAsia="宋体" w:hAnsi="Times New Roman" w:cs="Times New Roman"/>
          <w:i/>
          <w:iCs/>
          <w:sz w:val="24"/>
          <w:szCs w:val="28"/>
        </w:rPr>
        <w:t>Step1</w:t>
      </w:r>
      <w:r w:rsidRPr="005C2805">
        <w:rPr>
          <w:rFonts w:ascii="Times New Roman" w:eastAsia="宋体" w:hAnsi="Times New Roman" w:cs="Times New Roman" w:hint="eastAsia"/>
          <w:sz w:val="24"/>
          <w:szCs w:val="28"/>
        </w:rPr>
        <w:t>和</w:t>
      </w: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C2805">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可行域扫描区域的定义下，可以直观的在栅格地图上表达出移动机器人在所处任意一个栅格时能扫描观测到的区域，并且利于可行域扫描结果应用于路径规划的基本模型中。通过可行域扫描可以直接定义所有移动机器人可见栅格与不可见栅格的信息，可以便于后期计算机对于这些结果的识别。</w:t>
      </w:r>
    </w:p>
    <w:p w14:paraId="0D751191" w14:textId="246B13F5" w:rsidR="00AB6909" w:rsidRDefault="00AB6909" w:rsidP="00AB6909">
      <w:pPr>
        <w:adjustRightInd w:val="0"/>
        <w:snapToGrid w:val="0"/>
        <w:rPr>
          <w:rFonts w:ascii="黑体" w:eastAsia="黑体" w:hAnsi="黑体"/>
          <w:sz w:val="24"/>
          <w:szCs w:val="28"/>
        </w:rPr>
      </w:pPr>
      <w:r w:rsidRPr="00A5249C">
        <w:rPr>
          <w:rFonts w:ascii="黑体" w:eastAsia="黑体" w:hAnsi="黑体" w:hint="eastAsia"/>
          <w:sz w:val="24"/>
          <w:szCs w:val="28"/>
        </w:rPr>
        <w:t>5.2.</w:t>
      </w:r>
      <w:r w:rsidR="00C619F4">
        <w:rPr>
          <w:rFonts w:ascii="黑体" w:eastAsia="黑体" w:hAnsi="黑体"/>
          <w:sz w:val="24"/>
          <w:szCs w:val="28"/>
        </w:rPr>
        <w:t>1.3</w:t>
      </w:r>
      <w:r>
        <w:rPr>
          <w:rFonts w:ascii="黑体" w:eastAsia="黑体" w:hAnsi="黑体"/>
          <w:sz w:val="24"/>
          <w:szCs w:val="28"/>
        </w:rPr>
        <w:t xml:space="preserve"> </w:t>
      </w:r>
      <w:r w:rsidR="00367A19">
        <w:rPr>
          <w:rFonts w:ascii="黑体" w:eastAsia="黑体" w:hAnsi="黑体" w:hint="eastAsia"/>
          <w:sz w:val="24"/>
          <w:szCs w:val="28"/>
        </w:rPr>
        <w:t>路径规划</w:t>
      </w:r>
      <w:r w:rsidR="006F75DA">
        <w:rPr>
          <w:rFonts w:ascii="黑体" w:eastAsia="黑体" w:hAnsi="黑体" w:hint="eastAsia"/>
          <w:sz w:val="24"/>
          <w:szCs w:val="28"/>
        </w:rPr>
        <w:t>的基本</w:t>
      </w:r>
      <w:r w:rsidR="00367A19">
        <w:rPr>
          <w:rFonts w:ascii="黑体" w:eastAsia="黑体" w:hAnsi="黑体" w:hint="eastAsia"/>
          <w:sz w:val="24"/>
          <w:szCs w:val="28"/>
        </w:rPr>
        <w:t>模型</w:t>
      </w:r>
    </w:p>
    <w:p w14:paraId="4C0066D8" w14:textId="459E74F0" w:rsidR="00AB6909" w:rsidRDefault="00F36D6B"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目标函数的确定</w:t>
      </w:r>
    </w:p>
    <w:p w14:paraId="6AF8E524" w14:textId="52D7725C" w:rsidR="00F36D6B" w:rsidRDefault="00F36D6B"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针对于路径规划模型，移动机器人需要在可行域扫描结果的基础上成功避开障碍物并寻找到通往终点的最短路径，我们称移动机器人从任意位置移动到终点的</w:t>
      </w:r>
      <w:r w:rsidR="001D09ED">
        <w:rPr>
          <w:rFonts w:ascii="Times New Roman" w:eastAsia="宋体" w:hAnsi="Times New Roman" w:cs="Times New Roman" w:hint="eastAsia"/>
          <w:sz w:val="24"/>
          <w:szCs w:val="28"/>
        </w:rPr>
        <w:t>步数为成本。</w:t>
      </w:r>
      <w:r>
        <w:rPr>
          <w:rFonts w:ascii="Times New Roman" w:eastAsia="宋体" w:hAnsi="Times New Roman" w:cs="Times New Roman" w:hint="eastAsia"/>
          <w:sz w:val="24"/>
          <w:szCs w:val="28"/>
        </w:rPr>
        <w:t>因此我们建立并得到</w:t>
      </w:r>
      <w:r w:rsidR="001D09ED">
        <w:rPr>
          <w:rFonts w:ascii="Times New Roman" w:eastAsia="宋体" w:hAnsi="Times New Roman" w:cs="Times New Roman" w:hint="eastAsia"/>
          <w:sz w:val="24"/>
          <w:szCs w:val="28"/>
        </w:rPr>
        <w:t>成本</w:t>
      </w:r>
      <w:r>
        <w:rPr>
          <w:rFonts w:ascii="Times New Roman" w:eastAsia="宋体" w:hAnsi="Times New Roman" w:cs="Times New Roman" w:hint="eastAsia"/>
          <w:sz w:val="24"/>
          <w:szCs w:val="28"/>
        </w:rPr>
        <w:t>目标函数为：</w:t>
      </w:r>
    </w:p>
    <w:p w14:paraId="1907980D" w14:textId="08C393E5" w:rsidR="00F36D6B" w:rsidRPr="00F36D6B" w:rsidRDefault="00F36D6B" w:rsidP="00AB6909">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w:lastRenderedPageBreak/>
            <m:t>min</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m:oMathPara>
    </w:p>
    <w:p w14:paraId="520D5BB5" w14:textId="6B327158" w:rsidR="00F36D6B" w:rsidRDefault="00F36D6B"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w:r>
        <w:rPr>
          <w:rFonts w:ascii="Times New Roman" w:eastAsia="宋体" w:hAnsi="Times New Roman" w:cs="Times New Roman" w:hint="eastAsia"/>
          <w:sz w:val="24"/>
          <w:szCs w:val="28"/>
        </w:rPr>
        <w:t>表示从移动机器人当前所处的栅格到终点的任意路径的成本。</w:t>
      </w:r>
    </w:p>
    <w:p w14:paraId="4D04C0D7" w14:textId="63BBC802" w:rsidR="00F36D6B" w:rsidRPr="00812DBC" w:rsidRDefault="00F36D6B" w:rsidP="00AB6909">
      <w:pPr>
        <w:adjustRightInd w:val="0"/>
        <w:snapToGrid w:val="0"/>
        <w:ind w:firstLineChars="200" w:firstLine="480"/>
        <w:rPr>
          <w:rFonts w:ascii="Times New Roman" w:eastAsia="宋体" w:hAnsi="Times New Roman" w:cs="Times New Roman"/>
          <w:sz w:val="24"/>
          <w:szCs w:val="28"/>
          <w:highlight w:val="red"/>
          <w:rPrChange w:id="70" w:author="hp" w:date="2021-05-23T18:06:00Z">
            <w:rPr>
              <w:rFonts w:ascii="Times New Roman" w:eastAsia="宋体" w:hAnsi="Times New Roman" w:cs="Times New Roman"/>
              <w:sz w:val="24"/>
              <w:szCs w:val="28"/>
            </w:rPr>
          </w:rPrChange>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commentRangeStart w:id="71"/>
      <w:r>
        <w:rPr>
          <w:rFonts w:ascii="Times New Roman" w:eastAsia="宋体" w:hAnsi="Times New Roman" w:cs="Times New Roman" w:hint="eastAsia"/>
          <w:sz w:val="24"/>
          <w:szCs w:val="28"/>
        </w:rPr>
        <w:t>初</w:t>
      </w:r>
      <w:r w:rsidRPr="00812DBC">
        <w:rPr>
          <w:rFonts w:ascii="Times New Roman" w:eastAsia="宋体" w:hAnsi="Times New Roman" w:cs="Times New Roman" w:hint="eastAsia"/>
          <w:sz w:val="24"/>
          <w:szCs w:val="28"/>
          <w:highlight w:val="red"/>
          <w:rPrChange w:id="72" w:author="hp" w:date="2021-05-23T18:06:00Z">
            <w:rPr>
              <w:rFonts w:ascii="Times New Roman" w:eastAsia="宋体" w:hAnsi="Times New Roman" w:cs="Times New Roman" w:hint="eastAsia"/>
              <w:sz w:val="24"/>
              <w:szCs w:val="28"/>
            </w:rPr>
          </w:rPrChange>
        </w:rPr>
        <w:t>始</w:t>
      </w:r>
      <w:commentRangeEnd w:id="71"/>
      <w:r w:rsidR="00812DBC">
        <w:rPr>
          <w:rStyle w:val="af0"/>
        </w:rPr>
        <w:commentReference w:id="71"/>
      </w:r>
      <w:r w:rsidRPr="00812DBC">
        <w:rPr>
          <w:rFonts w:ascii="Times New Roman" w:eastAsia="宋体" w:hAnsi="Times New Roman" w:cs="Times New Roman" w:hint="eastAsia"/>
          <w:sz w:val="24"/>
          <w:szCs w:val="28"/>
          <w:highlight w:val="red"/>
          <w:rPrChange w:id="73" w:author="hp" w:date="2021-05-23T18:06:00Z">
            <w:rPr>
              <w:rFonts w:ascii="Times New Roman" w:eastAsia="宋体" w:hAnsi="Times New Roman" w:cs="Times New Roman" w:hint="eastAsia"/>
              <w:sz w:val="24"/>
              <w:szCs w:val="28"/>
            </w:rPr>
          </w:rPrChange>
        </w:rPr>
        <w:t>方案的策划</w:t>
      </w:r>
    </w:p>
    <w:p w14:paraId="35F4CE44" w14:textId="0044AA75" w:rsidR="00F36D6B" w:rsidRDefault="00F36D6B" w:rsidP="00AB6909">
      <w:pPr>
        <w:adjustRightInd w:val="0"/>
        <w:snapToGrid w:val="0"/>
        <w:ind w:firstLineChars="200" w:firstLine="480"/>
        <w:rPr>
          <w:rFonts w:ascii="宋体" w:eastAsia="宋体" w:hAnsi="宋体"/>
          <w:sz w:val="24"/>
          <w:szCs w:val="28"/>
        </w:rPr>
      </w:pPr>
      <w:r w:rsidRPr="00812DBC">
        <w:rPr>
          <w:rFonts w:ascii="Times New Roman" w:eastAsia="宋体" w:hAnsi="Times New Roman" w:cs="Times New Roman"/>
          <w:i/>
          <w:iCs/>
          <w:sz w:val="24"/>
          <w:szCs w:val="28"/>
          <w:highlight w:val="red"/>
          <w:rPrChange w:id="74" w:author="hp" w:date="2021-05-23T18:06:00Z">
            <w:rPr>
              <w:rFonts w:ascii="Times New Roman" w:eastAsia="宋体" w:hAnsi="Times New Roman" w:cs="Times New Roman"/>
              <w:i/>
              <w:iCs/>
              <w:sz w:val="24"/>
              <w:szCs w:val="28"/>
            </w:rPr>
          </w:rPrChange>
        </w:rPr>
        <w:t>Step1</w:t>
      </w:r>
      <w:r w:rsidRPr="00812DBC">
        <w:rPr>
          <w:rFonts w:ascii="宋体" w:eastAsia="宋体" w:hAnsi="宋体"/>
          <w:sz w:val="24"/>
          <w:szCs w:val="28"/>
          <w:highlight w:val="red"/>
          <w:rPrChange w:id="75" w:author="hp" w:date="2021-05-23T18:06:00Z">
            <w:rPr>
              <w:rFonts w:ascii="宋体" w:eastAsia="宋体" w:hAnsi="宋体"/>
              <w:sz w:val="24"/>
              <w:szCs w:val="28"/>
            </w:rPr>
          </w:rPrChange>
        </w:rPr>
        <w:t>.</w:t>
      </w:r>
      <w:r w:rsidRPr="00812DBC">
        <w:rPr>
          <w:rFonts w:ascii="宋体" w:eastAsia="宋体" w:hAnsi="宋体" w:hint="eastAsia"/>
          <w:sz w:val="24"/>
          <w:szCs w:val="28"/>
          <w:highlight w:val="red"/>
          <w:rPrChange w:id="76" w:author="hp" w:date="2021-05-23T18:06:00Z">
            <w:rPr>
              <w:rFonts w:ascii="宋体" w:eastAsia="宋体" w:hAnsi="宋体" w:hint="eastAsia"/>
              <w:sz w:val="24"/>
              <w:szCs w:val="28"/>
            </w:rPr>
          </w:rPrChange>
        </w:rPr>
        <w:t>构建基本模型的框架，因为问题二中，移动机器人只知道当前所能扫描到的可行域范围，并不知晓整个栅格地图的信息，因此我们可以参考文献资料，构造出衡量最短路径的函数：</w:t>
      </w:r>
    </w:p>
    <w:p w14:paraId="654BF237" w14:textId="7C77BF4A" w:rsidR="00F36D6B" w:rsidRPr="00F36D6B" w:rsidRDefault="00B47F28" w:rsidP="00AB6909">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r>
            <w:rPr>
              <w:rFonts w:ascii="Cambria Math" w:eastAsia="宋体" w:hAnsi="Cambria Math" w:cs="Times New Roman"/>
              <w:sz w:val="24"/>
              <w:szCs w:val="28"/>
            </w:rPr>
            <m:t>=x+k×y</m:t>
          </m:r>
        </m:oMath>
      </m:oMathPara>
    </w:p>
    <w:p w14:paraId="18F26B67" w14:textId="08345FBD" w:rsidR="00F36D6B" w:rsidRDefault="00F36D6B"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w:r>
        <w:rPr>
          <w:rFonts w:ascii="Times New Roman" w:eastAsia="宋体" w:hAnsi="Times New Roman" w:cs="Times New Roman" w:hint="eastAsia"/>
          <w:sz w:val="24"/>
          <w:szCs w:val="28"/>
        </w:rPr>
        <w:t>x</w:t>
      </w:r>
      <w:r>
        <w:rPr>
          <w:rFonts w:ascii="Times New Roman" w:eastAsia="宋体" w:hAnsi="Times New Roman" w:cs="Times New Roman" w:hint="eastAsia"/>
          <w:sz w:val="24"/>
          <w:szCs w:val="28"/>
        </w:rPr>
        <w:t>表示从移动机器人当前栅格位置到</w:t>
      </w:r>
      <w:r w:rsidR="001D09ED">
        <w:rPr>
          <w:rFonts w:ascii="Times New Roman" w:eastAsia="宋体" w:hAnsi="Times New Roman" w:cs="Times New Roman" w:hint="eastAsia"/>
          <w:sz w:val="24"/>
          <w:szCs w:val="28"/>
        </w:rPr>
        <w:t>其所在栅格的可行域范围内的任意一个栅格的步数；</w:t>
      </w:r>
      <w:r w:rsidR="001D09ED">
        <w:rPr>
          <w:rFonts w:ascii="Times New Roman" w:eastAsia="宋体" w:hAnsi="Times New Roman" w:cs="Times New Roman" w:hint="eastAsia"/>
          <w:sz w:val="24"/>
          <w:szCs w:val="28"/>
        </w:rPr>
        <w:t>y</w:t>
      </w:r>
      <w:r w:rsidR="001D09ED">
        <w:rPr>
          <w:rFonts w:ascii="Times New Roman" w:eastAsia="宋体" w:hAnsi="Times New Roman" w:cs="Times New Roman" w:hint="eastAsia"/>
          <w:sz w:val="24"/>
          <w:szCs w:val="28"/>
        </w:rPr>
        <w:t>表示移动机器人从将要移动到的可行域范围内的任意栅格位置到终点的步数；</w:t>
      </w:r>
      <w:r w:rsidR="001D09ED">
        <w:rPr>
          <w:rFonts w:ascii="Times New Roman" w:eastAsia="宋体" w:hAnsi="Times New Roman" w:cs="Times New Roman" w:hint="eastAsia"/>
          <w:sz w:val="24"/>
          <w:szCs w:val="28"/>
        </w:rPr>
        <w:t>k</w:t>
      </w:r>
      <w:r w:rsidR="001D09ED">
        <w:rPr>
          <w:rFonts w:ascii="Times New Roman" w:eastAsia="宋体" w:hAnsi="Times New Roman" w:cs="Times New Roman" w:hint="eastAsia"/>
          <w:sz w:val="24"/>
          <w:szCs w:val="28"/>
        </w:rPr>
        <w:t>表示一个常数。</w:t>
      </w:r>
    </w:p>
    <w:p w14:paraId="5C498011" w14:textId="7BBBBDFD" w:rsidR="001D09ED" w:rsidRPr="001D09ED" w:rsidRDefault="001D09ED" w:rsidP="001D09ED">
      <w:pPr>
        <w:adjustRightInd w:val="0"/>
        <w:snapToGrid w:val="0"/>
        <w:jc w:val="center"/>
        <w:rPr>
          <w:rFonts w:ascii="宋体" w:eastAsia="宋体" w:hAnsi="宋体"/>
          <w:sz w:val="24"/>
          <w:szCs w:val="28"/>
        </w:rPr>
      </w:pPr>
      <w:r>
        <w:rPr>
          <w:rFonts w:ascii="宋体" w:eastAsia="宋体" w:hAnsi="宋体" w:hint="eastAsia"/>
        </w:rPr>
        <w:t>图1</w:t>
      </w:r>
      <w:r>
        <w:rPr>
          <w:rFonts w:ascii="宋体" w:eastAsia="宋体" w:hAnsi="宋体"/>
        </w:rPr>
        <w:t xml:space="preserve">3 </w:t>
      </w:r>
      <w:r>
        <w:rPr>
          <w:rFonts w:ascii="宋体" w:eastAsia="宋体" w:hAnsi="宋体" w:hint="eastAsia"/>
        </w:rPr>
        <w:t>路径规划模型示意图</w:t>
      </w:r>
    </w:p>
    <w:p w14:paraId="6F11A403" w14:textId="37B4DB16" w:rsidR="001D09ED" w:rsidRDefault="001D09ED" w:rsidP="00AB6909">
      <w:pPr>
        <w:adjustRightInd w:val="0"/>
        <w:snapToGrid w:val="0"/>
        <w:ind w:firstLineChars="200" w:firstLine="480"/>
        <w:rPr>
          <w:rFonts w:ascii="宋体" w:eastAsia="宋体" w:hAnsi="宋体" w:cs="Times New Roman"/>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8C65D9">
        <w:rPr>
          <w:rFonts w:ascii="宋体" w:eastAsia="宋体" w:hAnsi="宋体"/>
          <w:sz w:val="24"/>
          <w:szCs w:val="28"/>
        </w:rPr>
        <w:t>.</w:t>
      </w:r>
      <w:r w:rsidRPr="001D09ED">
        <w:rPr>
          <w:rFonts w:ascii="Times New Roman" w:eastAsia="宋体" w:hAnsi="Times New Roman" w:cs="Times New Roman"/>
          <w:sz w:val="24"/>
          <w:szCs w:val="28"/>
        </w:rPr>
        <w:t>k</w:t>
      </w:r>
      <w:r>
        <w:rPr>
          <w:rFonts w:ascii="宋体" w:eastAsia="宋体" w:hAnsi="宋体" w:cs="Times New Roman" w:hint="eastAsia"/>
          <w:sz w:val="24"/>
          <w:szCs w:val="28"/>
        </w:rPr>
        <w:t>值的确定。因为移动机器人从将要移动到的可行域栅格范围移动到终点的这块区域，对于当前位置的移动机器人而言是一个未知的，不确定的路径，因此</w:t>
      </w:r>
      <w:r w:rsidRPr="001D09ED">
        <w:rPr>
          <w:rFonts w:ascii="Times New Roman" w:eastAsia="宋体" w:hAnsi="Times New Roman" w:cs="Times New Roman"/>
          <w:sz w:val="24"/>
          <w:szCs w:val="28"/>
        </w:rPr>
        <w:t>k</w:t>
      </w:r>
      <w:proofErr w:type="gramStart"/>
      <w:r>
        <w:rPr>
          <w:rFonts w:ascii="宋体" w:eastAsia="宋体" w:hAnsi="宋体" w:cs="Times New Roman" w:hint="eastAsia"/>
          <w:sz w:val="24"/>
          <w:szCs w:val="28"/>
        </w:rPr>
        <w:t>值对于</w:t>
      </w:r>
      <w:proofErr w:type="gramEnd"/>
      <w:r>
        <w:rPr>
          <w:rFonts w:ascii="宋体" w:eastAsia="宋体" w:hAnsi="宋体" w:cs="Times New Roman" w:hint="eastAsia"/>
          <w:sz w:val="24"/>
          <w:szCs w:val="28"/>
        </w:rPr>
        <w:t>此刻的移动机器人而言也是一个不确定的量。所以我们需要对</w:t>
      </w:r>
      <w:r w:rsidRPr="001D09ED">
        <w:rPr>
          <w:rFonts w:ascii="Times New Roman" w:eastAsia="宋体" w:hAnsi="Times New Roman" w:cs="Times New Roman"/>
          <w:sz w:val="24"/>
          <w:szCs w:val="28"/>
        </w:rPr>
        <w:t>k</w:t>
      </w:r>
      <w:r>
        <w:rPr>
          <w:rFonts w:ascii="宋体" w:eastAsia="宋体" w:hAnsi="宋体" w:cs="Times New Roman" w:hint="eastAsia"/>
          <w:sz w:val="24"/>
          <w:szCs w:val="28"/>
        </w:rPr>
        <w:t>值进行估计，从而预估出此时所选择的</w:t>
      </w:r>
      <w:proofErr w:type="gramStart"/>
      <w:r>
        <w:rPr>
          <w:rFonts w:ascii="宋体" w:eastAsia="宋体" w:hAnsi="宋体" w:cs="Times New Roman" w:hint="eastAsia"/>
          <w:sz w:val="24"/>
          <w:szCs w:val="28"/>
        </w:rPr>
        <w:t>的</w:t>
      </w:r>
      <w:proofErr w:type="gramEnd"/>
      <w:r>
        <w:rPr>
          <w:rFonts w:ascii="宋体" w:eastAsia="宋体" w:hAnsi="宋体" w:cs="Times New Roman" w:hint="eastAsia"/>
          <w:sz w:val="24"/>
          <w:szCs w:val="28"/>
        </w:rPr>
        <w:t>这条路径的成本。类似于蚁群算法，在蚁群算法中，能让蚂蚁做出选择的是信息素的浓度，而在这里能让移动机器人做出路径规划的选择的是路径成本，即预计需要花费的步数。</w:t>
      </w:r>
      <w:r w:rsidR="00913009">
        <w:rPr>
          <w:rFonts w:ascii="Times New Roman" w:eastAsia="宋体" w:hAnsi="Times New Roman" w:cs="Times New Roman" w:hint="eastAsia"/>
          <w:sz w:val="24"/>
          <w:szCs w:val="28"/>
        </w:rPr>
        <w:t>k</w:t>
      </w:r>
      <w:r w:rsidR="00913009">
        <w:rPr>
          <w:rFonts w:ascii="宋体" w:eastAsia="宋体" w:hAnsi="宋体" w:cs="Times New Roman" w:hint="eastAsia"/>
          <w:sz w:val="24"/>
          <w:szCs w:val="28"/>
        </w:rPr>
        <w:t>值也就是一个能够预测出未知路径成本的比例系数。在这里我们通过</w:t>
      </w:r>
      <w:r w:rsidR="00913009" w:rsidRPr="00913009">
        <w:rPr>
          <w:rFonts w:ascii="宋体" w:eastAsia="宋体" w:hAnsi="宋体" w:cs="Times New Roman" w:hint="eastAsia"/>
          <w:color w:val="FF0000"/>
          <w:sz w:val="24"/>
          <w:szCs w:val="28"/>
        </w:rPr>
        <w:t>什么什么样的方法(取个好听的专业的名字，别叫什么样本抽取</w:t>
      </w:r>
      <w:r w:rsidR="00913009" w:rsidRPr="00913009">
        <w:rPr>
          <w:rFonts w:ascii="宋体" w:eastAsia="宋体" w:hAnsi="宋体" w:cs="Times New Roman"/>
          <w:color w:val="FF0000"/>
          <w:sz w:val="24"/>
          <w:szCs w:val="28"/>
        </w:rPr>
        <w:t>)</w:t>
      </w:r>
      <w:r w:rsidR="00913009">
        <w:rPr>
          <w:rFonts w:ascii="宋体" w:eastAsia="宋体" w:hAnsi="宋体" w:cs="Times New Roman" w:hint="eastAsia"/>
          <w:sz w:val="24"/>
          <w:szCs w:val="28"/>
        </w:rPr>
        <w:t>求解出</w:t>
      </w:r>
      <w:r w:rsidR="00913009" w:rsidRPr="00913009">
        <w:rPr>
          <w:rFonts w:ascii="Times New Roman" w:eastAsia="宋体" w:hAnsi="Times New Roman" w:cs="Times New Roman"/>
          <w:sz w:val="24"/>
          <w:szCs w:val="28"/>
        </w:rPr>
        <w:t>k</w:t>
      </w:r>
      <w:r w:rsidR="00913009">
        <w:rPr>
          <w:rFonts w:ascii="宋体" w:eastAsia="宋体" w:hAnsi="宋体" w:cs="Times New Roman" w:hint="eastAsia"/>
          <w:sz w:val="24"/>
          <w:szCs w:val="28"/>
        </w:rPr>
        <w:t>的取值</w:t>
      </w:r>
      <w:r w:rsidR="005C2805">
        <w:rPr>
          <w:rFonts w:ascii="宋体" w:eastAsia="宋体" w:hAnsi="宋体" w:cs="Times New Roman" w:hint="eastAsia"/>
          <w:sz w:val="24"/>
          <w:szCs w:val="28"/>
        </w:rPr>
        <w:t>，使得模型中的函数表达式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w:r w:rsidR="005C2805">
        <w:rPr>
          <w:rFonts w:ascii="宋体" w:eastAsia="宋体" w:hAnsi="宋体" w:cs="Times New Roman" w:hint="eastAsia"/>
          <w:sz w:val="24"/>
          <w:szCs w:val="28"/>
        </w:rPr>
        <w:t>能够取到最小值</w:t>
      </w:r>
      <m:oMath>
        <m:r>
          <w:rPr>
            <w:rFonts w:ascii="Cambria Math" w:eastAsia="宋体" w:hAnsi="Cambria Math" w:cs="Times New Roman"/>
            <w:sz w:val="24"/>
            <w:szCs w:val="28"/>
          </w:rPr>
          <m:t>min</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w:r w:rsidR="00913009">
        <w:rPr>
          <w:rFonts w:ascii="宋体" w:eastAsia="宋体" w:hAnsi="宋体" w:cs="Times New Roman" w:hint="eastAsia"/>
          <w:sz w:val="24"/>
          <w:szCs w:val="28"/>
        </w:rPr>
        <w:t>。</w:t>
      </w:r>
    </w:p>
    <w:p w14:paraId="14D2E5EF" w14:textId="44B8F0AC" w:rsidR="005C2805" w:rsidRPr="00812DBC" w:rsidRDefault="00913009" w:rsidP="005C2805">
      <w:pPr>
        <w:adjustRightInd w:val="0"/>
        <w:snapToGrid w:val="0"/>
        <w:ind w:firstLineChars="200" w:firstLine="480"/>
        <w:rPr>
          <w:rFonts w:ascii="宋体" w:eastAsia="宋体" w:hAnsi="宋体"/>
          <w:sz w:val="24"/>
          <w:szCs w:val="28"/>
          <w:highlight w:val="red"/>
          <w:rPrChange w:id="77" w:author="hp" w:date="2021-05-23T18:09:00Z">
            <w:rPr>
              <w:rFonts w:ascii="宋体" w:eastAsia="宋体" w:hAnsi="宋体"/>
              <w:sz w:val="24"/>
              <w:szCs w:val="28"/>
            </w:rPr>
          </w:rPrChange>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8C65D9">
        <w:rPr>
          <w:rFonts w:ascii="宋体" w:eastAsia="宋体" w:hAnsi="宋体"/>
          <w:sz w:val="24"/>
          <w:szCs w:val="28"/>
        </w:rPr>
        <w:t>.</w:t>
      </w:r>
      <w:r>
        <w:rPr>
          <w:rFonts w:ascii="宋体" w:eastAsia="宋体" w:hAnsi="宋体" w:hint="eastAsia"/>
          <w:sz w:val="24"/>
          <w:szCs w:val="28"/>
        </w:rPr>
        <w:t>通过</w:t>
      </w:r>
      <w:r w:rsidRPr="00913009">
        <w:rPr>
          <w:rFonts w:ascii="Times New Roman" w:eastAsia="宋体" w:hAnsi="Times New Roman" w:cs="Times New Roman"/>
          <w:sz w:val="24"/>
          <w:szCs w:val="28"/>
        </w:rPr>
        <w:t>k</w:t>
      </w:r>
      <w:r>
        <w:rPr>
          <w:rFonts w:ascii="宋体" w:eastAsia="宋体" w:hAnsi="宋体" w:hint="eastAsia"/>
          <w:sz w:val="24"/>
          <w:szCs w:val="28"/>
        </w:rPr>
        <w:t>的值和目标函数计算出移动机器人当前所处的栅格在可行域范围内的</w:t>
      </w:r>
      <w:r w:rsidR="00AF74A0">
        <w:rPr>
          <w:rFonts w:ascii="宋体" w:eastAsia="宋体" w:hAnsi="宋体" w:hint="eastAsia"/>
          <w:sz w:val="24"/>
          <w:szCs w:val="28"/>
        </w:rPr>
        <w:t>任意栅格位置的</w:t>
      </w:r>
      <w:r>
        <w:rPr>
          <w:rFonts w:ascii="宋体" w:eastAsia="宋体" w:hAnsi="宋体" w:hint="eastAsia"/>
          <w:sz w:val="24"/>
          <w:szCs w:val="28"/>
        </w:rPr>
        <w:t>最小成本</w:t>
      </w:r>
      <w:r w:rsidRPr="00812DBC">
        <w:rPr>
          <w:rFonts w:ascii="宋体" w:eastAsia="宋体" w:hAnsi="宋体" w:hint="eastAsia"/>
          <w:sz w:val="24"/>
          <w:szCs w:val="28"/>
          <w:highlight w:val="red"/>
          <w:rPrChange w:id="78" w:author="hp" w:date="2021-05-23T18:09:00Z">
            <w:rPr>
              <w:rFonts w:ascii="宋体" w:eastAsia="宋体" w:hAnsi="宋体" w:hint="eastAsia"/>
              <w:sz w:val="24"/>
              <w:szCs w:val="28"/>
            </w:rPr>
          </w:rPrChange>
        </w:rPr>
        <w:t>值</w:t>
      </w:r>
      <m:oMath>
        <m:r>
          <w:rPr>
            <w:rFonts w:ascii="Cambria Math" w:eastAsia="宋体" w:hAnsi="Cambria Math" w:cs="Times New Roman"/>
            <w:sz w:val="24"/>
            <w:szCs w:val="28"/>
            <w:highlight w:val="red"/>
            <w:rPrChange w:id="79" w:author="hp" w:date="2021-05-23T18:09:00Z">
              <w:rPr>
                <w:rFonts w:ascii="Cambria Math" w:eastAsia="宋体" w:hAnsi="Cambria Math" w:cs="Times New Roman"/>
                <w:sz w:val="24"/>
                <w:szCs w:val="28"/>
              </w:rPr>
            </w:rPrChange>
          </w:rPr>
          <m:t>min</m:t>
        </m:r>
        <m:sSub>
          <m:sSubPr>
            <m:ctrlPr>
              <w:rPr>
                <w:rFonts w:ascii="Cambria Math" w:eastAsia="宋体" w:hAnsi="Cambria Math" w:cs="Times New Roman"/>
                <w:i/>
                <w:sz w:val="24"/>
                <w:szCs w:val="28"/>
                <w:highlight w:val="red"/>
                <w:rPrChange w:id="80" w:author="hp" w:date="2021-05-23T18:09:00Z">
                  <w:rPr>
                    <w:rFonts w:ascii="Cambria Math" w:eastAsia="宋体" w:hAnsi="Cambria Math" w:cs="Times New Roman"/>
                    <w:i/>
                    <w:sz w:val="24"/>
                    <w:szCs w:val="28"/>
                  </w:rPr>
                </w:rPrChange>
              </w:rPr>
            </m:ctrlPr>
          </m:sSubPr>
          <m:e>
            <m:r>
              <w:rPr>
                <w:rFonts w:ascii="Cambria Math" w:eastAsia="宋体" w:hAnsi="Cambria Math" w:cs="Times New Roman"/>
                <w:sz w:val="24"/>
                <w:szCs w:val="28"/>
                <w:highlight w:val="red"/>
                <w:rPrChange w:id="81" w:author="hp" w:date="2021-05-23T18:09:00Z">
                  <w:rPr>
                    <w:rFonts w:ascii="Cambria Math" w:eastAsia="宋体" w:hAnsi="Cambria Math" w:cs="Times New Roman"/>
                    <w:sz w:val="24"/>
                    <w:szCs w:val="28"/>
                  </w:rPr>
                </w:rPrChange>
              </w:rPr>
              <m:t>T</m:t>
            </m:r>
          </m:e>
          <m:sub>
            <m:r>
              <w:rPr>
                <w:rFonts w:ascii="Cambria Math" w:eastAsia="宋体" w:hAnsi="Cambria Math" w:cs="Times New Roman"/>
                <w:sz w:val="24"/>
                <w:szCs w:val="28"/>
                <w:highlight w:val="red"/>
                <w:rPrChange w:id="82" w:author="hp" w:date="2021-05-23T18:09:00Z">
                  <w:rPr>
                    <w:rFonts w:ascii="Cambria Math" w:eastAsia="宋体" w:hAnsi="Cambria Math" w:cs="Times New Roman"/>
                    <w:sz w:val="24"/>
                    <w:szCs w:val="28"/>
                  </w:rPr>
                </w:rPrChange>
              </w:rPr>
              <m:t>ij</m:t>
            </m:r>
          </m:sub>
        </m:sSub>
      </m:oMath>
    </w:p>
    <w:p w14:paraId="7E5973FC" w14:textId="299D35FB" w:rsidR="005C2805" w:rsidRPr="00F36D6B" w:rsidRDefault="005C2805" w:rsidP="005C2805">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highlight w:val="red"/>
              <w:rPrChange w:id="83" w:author="hp" w:date="2021-05-23T18:09:00Z">
                <w:rPr>
                  <w:rFonts w:ascii="Cambria Math" w:eastAsia="宋体" w:hAnsi="Cambria Math" w:cs="Times New Roman"/>
                  <w:sz w:val="24"/>
                  <w:szCs w:val="28"/>
                </w:rPr>
              </w:rPrChange>
            </w:rPr>
            <m:t>min</m:t>
          </m:r>
          <m:sSub>
            <m:sSubPr>
              <m:ctrlPr>
                <w:rPr>
                  <w:rFonts w:ascii="Cambria Math" w:eastAsia="宋体" w:hAnsi="Cambria Math" w:cs="Times New Roman"/>
                  <w:i/>
                  <w:sz w:val="24"/>
                  <w:szCs w:val="28"/>
                  <w:highlight w:val="red"/>
                  <w:rPrChange w:id="84" w:author="hp" w:date="2021-05-23T18:09:00Z">
                    <w:rPr>
                      <w:rFonts w:ascii="Cambria Math" w:eastAsia="宋体" w:hAnsi="Cambria Math" w:cs="Times New Roman"/>
                      <w:i/>
                      <w:sz w:val="24"/>
                      <w:szCs w:val="28"/>
                    </w:rPr>
                  </w:rPrChange>
                </w:rPr>
              </m:ctrlPr>
            </m:sSubPr>
            <m:e>
              <m:r>
                <w:rPr>
                  <w:rFonts w:ascii="Cambria Math" w:eastAsia="宋体" w:hAnsi="Cambria Math" w:cs="Times New Roman"/>
                  <w:sz w:val="24"/>
                  <w:szCs w:val="28"/>
                  <w:highlight w:val="red"/>
                  <w:rPrChange w:id="85" w:author="hp" w:date="2021-05-23T18:09:00Z">
                    <w:rPr>
                      <w:rFonts w:ascii="Cambria Math" w:eastAsia="宋体" w:hAnsi="Cambria Math" w:cs="Times New Roman"/>
                      <w:sz w:val="24"/>
                      <w:szCs w:val="28"/>
                    </w:rPr>
                  </w:rPrChange>
                </w:rPr>
                <m:t>T</m:t>
              </m:r>
            </m:e>
            <m:sub>
              <m:r>
                <w:rPr>
                  <w:rFonts w:ascii="Cambria Math" w:eastAsia="宋体" w:hAnsi="Cambria Math" w:cs="Times New Roman"/>
                  <w:sz w:val="24"/>
                  <w:szCs w:val="28"/>
                  <w:highlight w:val="red"/>
                  <w:rPrChange w:id="86" w:author="hp" w:date="2021-05-23T18:09:00Z">
                    <w:rPr>
                      <w:rFonts w:ascii="Cambria Math" w:eastAsia="宋体" w:hAnsi="Cambria Math" w:cs="Times New Roman"/>
                      <w:sz w:val="24"/>
                      <w:szCs w:val="28"/>
                    </w:rPr>
                  </w:rPrChange>
                </w:rPr>
                <m:t>ij</m:t>
              </m:r>
            </m:sub>
          </m:sSub>
          <m:r>
            <w:rPr>
              <w:rFonts w:ascii="Cambria Math" w:eastAsia="宋体" w:hAnsi="Cambria Math" w:cs="Times New Roman"/>
              <w:sz w:val="24"/>
              <w:szCs w:val="28"/>
              <w:highlight w:val="red"/>
              <w:rPrChange w:id="87" w:author="hp" w:date="2021-05-23T18:09:00Z">
                <w:rPr>
                  <w:rFonts w:ascii="Cambria Math" w:eastAsia="宋体" w:hAnsi="Cambria Math" w:cs="Times New Roman"/>
                  <w:sz w:val="24"/>
                  <w:szCs w:val="28"/>
                </w:rPr>
              </w:rPrChange>
            </w:rPr>
            <m:t>=x+</m:t>
          </m:r>
          <m:sSub>
            <m:sSubPr>
              <m:ctrlPr>
                <w:rPr>
                  <w:rFonts w:ascii="Cambria Math" w:eastAsia="宋体" w:hAnsi="Cambria Math" w:cs="Times New Roman"/>
                  <w:i/>
                  <w:sz w:val="24"/>
                  <w:szCs w:val="28"/>
                  <w:highlight w:val="red"/>
                  <w:rPrChange w:id="88" w:author="hp" w:date="2021-05-23T18:09:00Z">
                    <w:rPr>
                      <w:rFonts w:ascii="Cambria Math" w:eastAsia="宋体" w:hAnsi="Cambria Math" w:cs="Times New Roman"/>
                      <w:i/>
                      <w:sz w:val="24"/>
                      <w:szCs w:val="28"/>
                    </w:rPr>
                  </w:rPrChange>
                </w:rPr>
              </m:ctrlPr>
            </m:sSubPr>
            <m:e>
              <m:r>
                <w:rPr>
                  <w:rFonts w:ascii="Cambria Math" w:eastAsia="宋体" w:hAnsi="Cambria Math" w:cs="Times New Roman"/>
                  <w:sz w:val="24"/>
                  <w:szCs w:val="28"/>
                  <w:highlight w:val="red"/>
                  <w:rPrChange w:id="89" w:author="hp" w:date="2021-05-23T18:09:00Z">
                    <w:rPr>
                      <w:rFonts w:ascii="Cambria Math" w:eastAsia="宋体" w:hAnsi="Cambria Math" w:cs="Times New Roman"/>
                      <w:sz w:val="24"/>
                      <w:szCs w:val="28"/>
                    </w:rPr>
                  </w:rPrChange>
                </w:rPr>
                <m:t>k</m:t>
              </m:r>
            </m:e>
            <m:sub>
              <m:r>
                <w:rPr>
                  <w:rFonts w:ascii="Cambria Math" w:eastAsia="宋体" w:hAnsi="Cambria Math" w:cs="Times New Roman" w:hint="eastAsia"/>
                  <w:sz w:val="24"/>
                  <w:szCs w:val="28"/>
                  <w:highlight w:val="red"/>
                  <w:rPrChange w:id="90" w:author="hp" w:date="2021-05-23T18:09:00Z">
                    <w:rPr>
                      <w:rFonts w:ascii="Cambria Math" w:eastAsia="宋体" w:hAnsi="Cambria Math" w:cs="Times New Roman" w:hint="eastAsia"/>
                      <w:sz w:val="24"/>
                      <w:szCs w:val="28"/>
                    </w:rPr>
                  </w:rPrChange>
                </w:rPr>
                <m:t>求解</m:t>
              </m:r>
            </m:sub>
          </m:sSub>
          <m:r>
            <w:rPr>
              <w:rFonts w:ascii="Cambria Math" w:eastAsia="宋体" w:hAnsi="Cambria Math" w:cs="Times New Roman"/>
              <w:sz w:val="24"/>
              <w:szCs w:val="28"/>
              <w:highlight w:val="red"/>
              <w:rPrChange w:id="91" w:author="hp" w:date="2021-05-23T18:09:00Z">
                <w:rPr>
                  <w:rFonts w:ascii="Cambria Math" w:eastAsia="宋体" w:hAnsi="Cambria Math" w:cs="Times New Roman"/>
                  <w:sz w:val="24"/>
                  <w:szCs w:val="28"/>
                </w:rPr>
              </w:rPrChange>
            </w:rPr>
            <m:t>×</m:t>
          </m:r>
          <m:r>
            <w:rPr>
              <w:rFonts w:ascii="Cambria Math" w:eastAsia="宋体" w:hAnsi="Cambria Math" w:cs="Times New Roman"/>
              <w:sz w:val="24"/>
              <w:szCs w:val="28"/>
              <w:highlight w:val="red"/>
              <w:rPrChange w:id="92" w:author="hp" w:date="2021-05-23T18:09:00Z">
                <w:rPr>
                  <w:rFonts w:ascii="Cambria Math" w:eastAsia="宋体" w:hAnsi="Cambria Math" w:cs="Times New Roman"/>
                  <w:sz w:val="24"/>
                  <w:szCs w:val="28"/>
                </w:rPr>
              </w:rPrChange>
            </w:rPr>
            <m:t/>
          </m:r>
          <w:commentRangeStart w:id="93"/>
          <w:commentRangeEnd w:id="93"/>
          <m:r>
            <m:rPr>
              <m:sty m:val="p"/>
            </m:rPr>
            <w:rPr>
              <w:rStyle w:val="af0"/>
            </w:rPr>
            <w:commentReference w:id="93"/>
          </m:r>
          <m:r>
            <w:rPr>
              <w:rFonts w:ascii="Cambria Math" w:eastAsia="宋体" w:hAnsi="Cambria Math" w:cs="Times New Roman"/>
              <w:sz w:val="24"/>
              <w:szCs w:val="28"/>
              <w:highlight w:val="red"/>
              <w:rPrChange w:id="94" w:author="hp" w:date="2021-05-23T18:09:00Z">
                <w:rPr>
                  <w:rFonts w:ascii="Cambria Math" w:eastAsia="宋体" w:hAnsi="Cambria Math" w:cs="Times New Roman"/>
                  <w:sz w:val="24"/>
                  <w:szCs w:val="28"/>
                </w:rPr>
              </w:rPrChange>
            </w:rPr>
            <m:t/>
          </m:r>
        </m:oMath>
      </m:oMathPara>
    </w:p>
    <w:p w14:paraId="584D035A" w14:textId="77777777" w:rsidR="00AF74A0" w:rsidRDefault="005C2805" w:rsidP="00AB6909">
      <w:pPr>
        <w:adjustRightInd w:val="0"/>
        <w:snapToGrid w:val="0"/>
        <w:ind w:firstLineChars="200" w:firstLine="480"/>
        <w:rPr>
          <w:rFonts w:ascii="Times New Roman" w:eastAsia="宋体" w:hAnsi="Times New Roman" w:cs="Times New Roman"/>
          <w:sz w:val="24"/>
          <w:szCs w:val="28"/>
        </w:rPr>
      </w:pPr>
      <w:r>
        <w:rPr>
          <w:rFonts w:ascii="宋体" w:eastAsia="宋体" w:hAnsi="宋体"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k</m:t>
            </m:r>
          </m:e>
          <m:sub>
            <m:r>
              <w:rPr>
                <w:rFonts w:ascii="Cambria Math" w:eastAsia="宋体" w:hAnsi="Cambria Math" w:cs="Times New Roman" w:hint="eastAsia"/>
                <w:sz w:val="24"/>
                <w:szCs w:val="28"/>
              </w:rPr>
              <m:t>求解</m:t>
            </m:r>
          </m:sub>
        </m:sSub>
      </m:oMath>
      <w:r w:rsidR="00AF74A0">
        <w:rPr>
          <w:rFonts w:ascii="宋体" w:eastAsia="宋体" w:hAnsi="宋体" w:hint="eastAsia"/>
          <w:sz w:val="24"/>
          <w:szCs w:val="28"/>
        </w:rPr>
        <w:t>表示通过</w:t>
      </w:r>
      <w:r w:rsidR="00AF74A0" w:rsidRPr="00AF74A0">
        <w:rPr>
          <w:rFonts w:ascii="宋体" w:eastAsia="宋体" w:hAnsi="宋体" w:hint="eastAsia"/>
          <w:color w:val="FF0000"/>
          <w:sz w:val="24"/>
          <w:szCs w:val="28"/>
        </w:rPr>
        <w:t>什么什么方法</w:t>
      </w:r>
      <w:r w:rsidR="00AF74A0">
        <w:rPr>
          <w:rFonts w:ascii="宋体" w:eastAsia="宋体" w:hAnsi="宋体" w:hint="eastAsia"/>
          <w:sz w:val="24"/>
          <w:szCs w:val="28"/>
        </w:rPr>
        <w:t>求解出的能使</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w:r w:rsidR="00AF74A0">
        <w:rPr>
          <w:rFonts w:ascii="宋体" w:eastAsia="宋体" w:hAnsi="宋体" w:hint="eastAsia"/>
          <w:sz w:val="24"/>
          <w:szCs w:val="28"/>
        </w:rPr>
        <w:t>取到最小值的</w:t>
      </w:r>
      <w:r w:rsidR="00AF74A0" w:rsidRPr="00AF74A0">
        <w:rPr>
          <w:rFonts w:ascii="Times New Roman" w:eastAsia="宋体" w:hAnsi="Times New Roman" w:cs="Times New Roman"/>
          <w:sz w:val="24"/>
          <w:szCs w:val="28"/>
        </w:rPr>
        <w:t>k</w:t>
      </w:r>
      <w:r w:rsidR="00AF74A0">
        <w:rPr>
          <w:rFonts w:ascii="Times New Roman" w:eastAsia="宋体" w:hAnsi="Times New Roman" w:cs="Times New Roman" w:hint="eastAsia"/>
          <w:sz w:val="24"/>
          <w:szCs w:val="28"/>
        </w:rPr>
        <w:t>。</w:t>
      </w:r>
    </w:p>
    <w:p w14:paraId="7D28FC9A" w14:textId="546D07D3" w:rsidR="00913009" w:rsidRPr="001D09ED" w:rsidRDefault="00AF74A0" w:rsidP="00AB6909">
      <w:pPr>
        <w:adjustRightInd w:val="0"/>
        <w:snapToGrid w:val="0"/>
        <w:ind w:firstLineChars="200" w:firstLine="480"/>
        <w:rPr>
          <w:rFonts w:ascii="宋体" w:eastAsia="宋体" w:hAnsi="宋体" w:cs="Times New Roman"/>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8C65D9">
        <w:rPr>
          <w:rFonts w:ascii="宋体" w:eastAsia="宋体" w:hAnsi="宋体"/>
          <w:sz w:val="24"/>
          <w:szCs w:val="28"/>
        </w:rPr>
        <w:t>.</w:t>
      </w:r>
      <w:r>
        <w:rPr>
          <w:rFonts w:ascii="Times New Roman" w:eastAsia="宋体" w:hAnsi="Times New Roman" w:cs="Times New Roman" w:hint="eastAsia"/>
          <w:sz w:val="24"/>
          <w:szCs w:val="28"/>
        </w:rPr>
        <w:t>移动机器人比较其可行域范围内所有栅格位置的不同</w:t>
      </w:r>
      <w:r>
        <w:rPr>
          <w:rFonts w:ascii="宋体" w:eastAsia="宋体" w:hAnsi="宋体" w:hint="eastAsia"/>
          <w:sz w:val="24"/>
          <w:szCs w:val="28"/>
        </w:rPr>
        <w:t>最小成本值</w:t>
      </w:r>
      <m:oMath>
        <m:r>
          <w:rPr>
            <w:rFonts w:ascii="Cambria Math" w:eastAsia="宋体" w:hAnsi="Cambria Math" w:cs="Times New Roman"/>
            <w:sz w:val="24"/>
            <w:szCs w:val="28"/>
          </w:rPr>
          <m:t>min</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w:r>
        <w:rPr>
          <w:rFonts w:ascii="宋体" w:eastAsia="宋体" w:hAnsi="宋体" w:hint="eastAsia"/>
          <w:sz w:val="24"/>
          <w:szCs w:val="28"/>
        </w:rPr>
        <w:t>，选取出所有不同最小成本值中的最小值</w:t>
      </w:r>
      <m:oMath>
        <m:r>
          <m:rPr>
            <m:sty m:val="p"/>
          </m:rPr>
          <w:rPr>
            <w:rFonts w:ascii="Cambria Math" w:eastAsia="宋体" w:hAnsi="Cambria Math"/>
            <w:sz w:val="24"/>
            <w:szCs w:val="28"/>
          </w:rPr>
          <m:t>min⁡</m:t>
        </m:r>
        <m:r>
          <w:rPr>
            <w:rFonts w:ascii="Cambria Math" w:eastAsia="宋体" w:hAnsi="Cambria Math"/>
            <w:sz w:val="24"/>
            <w:szCs w:val="28"/>
          </w:rPr>
          <m:t>(</m:t>
        </m:r>
        <m:r>
          <w:rPr>
            <w:rFonts w:ascii="Cambria Math" w:eastAsia="宋体" w:hAnsi="Cambria Math" w:cs="Times New Roman"/>
            <w:sz w:val="24"/>
            <w:szCs w:val="28"/>
          </w:rPr>
          <m:t>min</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oMath>
      <w:r>
        <w:rPr>
          <w:rFonts w:ascii="宋体" w:eastAsia="宋体" w:hAnsi="宋体" w:hint="eastAsia"/>
          <w:sz w:val="24"/>
          <w:szCs w:val="28"/>
        </w:rPr>
        <w:t>，以此</w:t>
      </w:r>
      <w:proofErr w:type="gramStart"/>
      <w:r>
        <w:rPr>
          <w:rFonts w:ascii="宋体" w:eastAsia="宋体" w:hAnsi="宋体" w:hint="eastAsia"/>
          <w:sz w:val="24"/>
          <w:szCs w:val="28"/>
        </w:rPr>
        <w:t>来作</w:t>
      </w:r>
      <w:proofErr w:type="gramEnd"/>
      <w:r>
        <w:rPr>
          <w:rFonts w:ascii="宋体" w:eastAsia="宋体" w:hAnsi="宋体" w:hint="eastAsia"/>
          <w:sz w:val="24"/>
          <w:szCs w:val="28"/>
        </w:rPr>
        <w:t>为其下一步行进的依据，移动机器人移动到所有最小值中的最小值所在的栅格位置，并再次位置继续依照可行域扫描模型与路径规划模型，求解出下一次最小值，移动到该值最初的栅格位置，一直循环模型过程，直至移动机器人抵达终点。</w:t>
      </w:r>
    </w:p>
    <w:p w14:paraId="0C1D3E1B" w14:textId="7760D593" w:rsidR="00C619F4" w:rsidRDefault="00C619F4" w:rsidP="00C619F4">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sz w:val="24"/>
          <w:szCs w:val="28"/>
        </w:rPr>
        <w:t xml:space="preserve">1.4 </w:t>
      </w:r>
      <w:r>
        <w:rPr>
          <w:rFonts w:ascii="黑体" w:eastAsia="黑体" w:hAnsi="黑体" w:hint="eastAsia"/>
          <w:sz w:val="24"/>
          <w:szCs w:val="28"/>
        </w:rPr>
        <w:t>路径规划模型的算法</w:t>
      </w:r>
      <w:r w:rsidR="00F36D6B">
        <w:rPr>
          <w:rFonts w:ascii="黑体" w:eastAsia="黑体" w:hAnsi="黑体" w:hint="eastAsia"/>
          <w:sz w:val="24"/>
          <w:szCs w:val="28"/>
        </w:rPr>
        <w:t>求解</w:t>
      </w:r>
    </w:p>
    <w:p w14:paraId="03064722" w14:textId="77777777" w:rsidR="00A86BE9" w:rsidRDefault="00A86BE9" w:rsidP="00A86BE9">
      <w:pPr>
        <w:adjustRightInd w:val="0"/>
        <w:snapToGrid w:val="0"/>
        <w:ind w:firstLineChars="200" w:firstLine="480"/>
        <w:rPr>
          <w:rFonts w:ascii="黑体" w:eastAsia="黑体" w:hAnsi="黑体"/>
          <w:sz w:val="24"/>
          <w:szCs w:val="28"/>
        </w:rPr>
      </w:pPr>
    </w:p>
    <w:p w14:paraId="27D8FF73" w14:textId="77777777" w:rsidR="00B84C96" w:rsidRDefault="00B84C96" w:rsidP="00B84C96">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sz w:val="24"/>
          <w:szCs w:val="28"/>
        </w:rPr>
        <w:t xml:space="preserve">2 </w:t>
      </w:r>
      <w:r>
        <w:rPr>
          <w:rFonts w:ascii="黑体" w:eastAsia="黑体" w:hAnsi="黑体" w:hint="eastAsia"/>
          <w:sz w:val="24"/>
          <w:szCs w:val="28"/>
        </w:rPr>
        <w:t>规则障碍物路径规划的结果</w:t>
      </w:r>
    </w:p>
    <w:p w14:paraId="4ACCAC1A" w14:textId="77777777" w:rsidR="00B84C96" w:rsidRDefault="00B84C96"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利用</w:t>
      </w:r>
      <w:r>
        <w:rPr>
          <w:rFonts w:ascii="Times New Roman" w:eastAsia="宋体" w:hAnsi="Times New Roman" w:cs="Times New Roman"/>
          <w:sz w:val="24"/>
          <w:szCs w:val="28"/>
        </w:rPr>
        <w:t>C</w:t>
      </w:r>
      <w:r>
        <w:rPr>
          <w:rFonts w:ascii="Times New Roman" w:eastAsia="宋体" w:hAnsi="Times New Roman" w:cs="Times New Roman" w:hint="eastAsia"/>
          <w:sz w:val="24"/>
          <w:szCs w:val="28"/>
        </w:rPr>
        <w:t>求解在不可见栅格地图全貌信息下的最优路径规划模型</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代码文件</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详见附录</w:t>
      </w:r>
      <w:r>
        <w:rPr>
          <w:rFonts w:ascii="Times New Roman" w:eastAsia="宋体" w:hAnsi="Times New Roman" w:cs="Times New Roman"/>
          <w:sz w:val="24"/>
          <w:szCs w:val="28"/>
        </w:rPr>
        <w:t>)</w:t>
      </w:r>
      <w:r>
        <w:rPr>
          <w:rFonts w:ascii="Times New Roman" w:eastAsia="宋体" w:hAnsi="Times New Roman" w:cs="Times New Roman" w:hint="eastAsia"/>
          <w:sz w:val="24"/>
          <w:szCs w:val="28"/>
        </w:rPr>
        <w:t>。我们通过随机生成障碍物的方式产生栅格地图模型，带入我们的算法求解的结果如下。</w:t>
      </w:r>
    </w:p>
    <w:p w14:paraId="28F34CAB" w14:textId="77777777" w:rsidR="00B84C96" w:rsidRDefault="00B84C96" w:rsidP="00B84C96">
      <w:pPr>
        <w:adjustRightInd w:val="0"/>
        <w:snapToGrid w:val="0"/>
        <w:ind w:firstLineChars="200" w:firstLine="480"/>
        <w:rPr>
          <w:rFonts w:ascii="Times New Roman" w:eastAsia="宋体" w:hAnsi="Times New Roman" w:cs="Times New Roman"/>
          <w:sz w:val="24"/>
          <w:szCs w:val="28"/>
        </w:rPr>
      </w:pPr>
    </w:p>
    <w:p w14:paraId="18D11331" w14:textId="2EE926F5" w:rsidR="00B84C96" w:rsidRPr="00BE318C" w:rsidRDefault="00B84C96" w:rsidP="00B84C96">
      <w:pPr>
        <w:widowControl/>
        <w:adjustRightInd w:val="0"/>
        <w:snapToGrid w:val="0"/>
        <w:jc w:val="center"/>
        <w:rPr>
          <w:rFonts w:ascii="Times New Roman" w:eastAsia="宋体" w:hAnsi="Times New Roman" w:cs="Times New Roman"/>
          <w:szCs w:val="21"/>
        </w:rPr>
      </w:pPr>
      <w:r>
        <w:rPr>
          <w:rFonts w:ascii="Times New Roman" w:eastAsia="宋体" w:hAnsi="Times New Roman" w:cs="Times New Roman" w:hint="eastAsia"/>
          <w:szCs w:val="21"/>
        </w:rPr>
        <w:t>图</w:t>
      </w:r>
      <w:r w:rsidR="0047501A">
        <w:rPr>
          <w:rFonts w:ascii="Times New Roman" w:eastAsia="宋体" w:hAnsi="Times New Roman" w:cs="Times New Roman"/>
          <w:szCs w:val="21"/>
        </w:rPr>
        <w:t>14</w:t>
      </w:r>
      <w:r>
        <w:rPr>
          <w:rFonts w:ascii="Times New Roman" w:eastAsia="宋体" w:hAnsi="Times New Roman" w:cs="Times New Roman"/>
          <w:szCs w:val="21"/>
        </w:rPr>
        <w:t xml:space="preserve"> </w:t>
      </w:r>
      <w:r>
        <w:rPr>
          <w:rFonts w:ascii="Times New Roman" w:eastAsia="宋体" w:hAnsi="Times New Roman" w:cs="Times New Roman" w:hint="eastAsia"/>
          <w:szCs w:val="21"/>
        </w:rPr>
        <w:t>不可见规则障碍物结果</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图</w:t>
      </w:r>
      <w:r>
        <w:rPr>
          <w:rFonts w:ascii="Times New Roman" w:eastAsia="宋体" w:hAnsi="Times New Roman" w:cs="Times New Roman"/>
          <w:szCs w:val="21"/>
        </w:rPr>
        <w:t>1</w:t>
      </w:r>
      <w:r w:rsidR="0047501A">
        <w:rPr>
          <w:rFonts w:ascii="Times New Roman" w:eastAsia="宋体" w:hAnsi="Times New Roman" w:cs="Times New Roman"/>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不可见规则障碍物结果</w:t>
      </w:r>
      <w:r>
        <w:rPr>
          <w:rFonts w:ascii="Times New Roman" w:eastAsia="宋体" w:hAnsi="Times New Roman" w:cs="Times New Roman" w:hint="eastAsia"/>
          <w:szCs w:val="21"/>
        </w:rPr>
        <w:t>2</w:t>
      </w:r>
    </w:p>
    <w:p w14:paraId="7CD32DE0" w14:textId="77777777" w:rsidR="000D64A9" w:rsidRPr="009B2C87" w:rsidRDefault="000D64A9" w:rsidP="000D64A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相比较于问题</w:t>
      </w:r>
      <w:proofErr w:type="gramStart"/>
      <w:r>
        <w:rPr>
          <w:rFonts w:ascii="Times New Roman" w:eastAsia="宋体" w:hAnsi="Times New Roman" w:cs="Times New Roman" w:hint="eastAsia"/>
          <w:sz w:val="24"/>
          <w:szCs w:val="28"/>
        </w:rPr>
        <w:t>一</w:t>
      </w:r>
      <w:proofErr w:type="gramEnd"/>
      <w:r>
        <w:rPr>
          <w:rFonts w:ascii="Times New Roman" w:eastAsia="宋体" w:hAnsi="Times New Roman" w:cs="Times New Roman" w:hint="eastAsia"/>
          <w:sz w:val="24"/>
          <w:szCs w:val="28"/>
        </w:rPr>
        <w:t>不规则障碍物情况下的实验结果，问题二在不规则障碍物情况下会比问题</w:t>
      </w:r>
      <w:proofErr w:type="gramStart"/>
      <w:r>
        <w:rPr>
          <w:rFonts w:ascii="Times New Roman" w:eastAsia="宋体" w:hAnsi="Times New Roman" w:cs="Times New Roman" w:hint="eastAsia"/>
          <w:sz w:val="24"/>
          <w:szCs w:val="28"/>
        </w:rPr>
        <w:t>一</w:t>
      </w:r>
      <w:proofErr w:type="gramEnd"/>
      <w:r>
        <w:rPr>
          <w:rFonts w:ascii="Times New Roman" w:eastAsia="宋体" w:hAnsi="Times New Roman" w:cs="Times New Roman" w:hint="eastAsia"/>
          <w:sz w:val="24"/>
          <w:szCs w:val="28"/>
        </w:rPr>
        <w:t>的实验结果多</w:t>
      </w:r>
      <w:r w:rsidRPr="000D64A9">
        <w:rPr>
          <w:rFonts w:ascii="Times New Roman" w:eastAsia="宋体" w:hAnsi="Times New Roman" w:cs="Times New Roman" w:hint="eastAsia"/>
          <w:color w:val="FF0000"/>
          <w:sz w:val="24"/>
          <w:szCs w:val="28"/>
        </w:rPr>
        <w:t>几步</w:t>
      </w:r>
    </w:p>
    <w:p w14:paraId="27D9F4D3" w14:textId="10886152" w:rsidR="00B84C96" w:rsidRPr="000D64A9" w:rsidRDefault="000D64A9" w:rsidP="00B84C96">
      <w:pPr>
        <w:adjustRightInd w:val="0"/>
        <w:snapToGrid w:val="0"/>
        <w:ind w:firstLineChars="200" w:firstLine="480"/>
        <w:rPr>
          <w:rFonts w:ascii="Times New Roman" w:eastAsia="宋体" w:hAnsi="Times New Roman" w:cs="Times New Roman"/>
          <w:color w:val="FF0000"/>
          <w:sz w:val="24"/>
          <w:szCs w:val="28"/>
        </w:rPr>
      </w:pPr>
      <w:r w:rsidRPr="000D64A9">
        <w:rPr>
          <w:rFonts w:ascii="Times New Roman" w:eastAsia="宋体" w:hAnsi="Times New Roman" w:cs="Times New Roman" w:hint="eastAsia"/>
          <w:color w:val="FF0000"/>
          <w:sz w:val="24"/>
          <w:szCs w:val="28"/>
        </w:rPr>
        <w:t>可以加表格</w:t>
      </w:r>
    </w:p>
    <w:p w14:paraId="6F921B11" w14:textId="77777777" w:rsidR="00B84C96" w:rsidRDefault="00B84C96" w:rsidP="00B84C96">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sz w:val="24"/>
          <w:szCs w:val="28"/>
        </w:rPr>
        <w:t xml:space="preserve">3 </w:t>
      </w:r>
      <w:r>
        <w:rPr>
          <w:rFonts w:ascii="黑体" w:eastAsia="黑体" w:hAnsi="黑体" w:hint="eastAsia"/>
          <w:sz w:val="24"/>
          <w:szCs w:val="28"/>
        </w:rPr>
        <w:t>不规则障碍物情况</w:t>
      </w:r>
    </w:p>
    <w:p w14:paraId="532541E7" w14:textId="7B8A2C55" w:rsidR="00B84C96" w:rsidRPr="001173A7" w:rsidRDefault="00DB17AD"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不规则障碍物而言，其最优路径规划系统大部分的工作原理与规则障碍物的工作原理相一致，所以部分参数、变量的定义我们将一直延续规则障碍物中的定义。但其在可行域扫描模型上有区别，因此我们需要重新建立新的可行域扫描模型，满足移动机器人在出发前不知晓不规则障碍物栅格地图信息的情况下的移动。</w:t>
      </w:r>
    </w:p>
    <w:p w14:paraId="575E15F4" w14:textId="62EBBD62" w:rsidR="00B84C96" w:rsidRDefault="00B84C96" w:rsidP="00B84C96">
      <w:pPr>
        <w:adjustRightInd w:val="0"/>
        <w:snapToGrid w:val="0"/>
        <w:rPr>
          <w:rFonts w:ascii="黑体" w:eastAsia="黑体" w:hAnsi="黑体"/>
          <w:sz w:val="24"/>
          <w:szCs w:val="28"/>
        </w:rPr>
      </w:pPr>
      <w:r w:rsidRPr="00A5249C">
        <w:rPr>
          <w:rFonts w:ascii="黑体" w:eastAsia="黑体" w:hAnsi="黑体" w:hint="eastAsia"/>
          <w:sz w:val="24"/>
          <w:szCs w:val="28"/>
        </w:rPr>
        <w:lastRenderedPageBreak/>
        <w:t>5.2.</w:t>
      </w:r>
      <w:r>
        <w:rPr>
          <w:rFonts w:ascii="黑体" w:eastAsia="黑体" w:hAnsi="黑体"/>
          <w:sz w:val="24"/>
          <w:szCs w:val="28"/>
        </w:rPr>
        <w:t xml:space="preserve">3.1 </w:t>
      </w:r>
      <w:r>
        <w:rPr>
          <w:rFonts w:ascii="黑体" w:eastAsia="黑体" w:hAnsi="黑体" w:hint="eastAsia"/>
          <w:sz w:val="24"/>
          <w:szCs w:val="28"/>
        </w:rPr>
        <w:t>不规则障碍物最优路径规划的工作原理</w:t>
      </w:r>
    </w:p>
    <w:p w14:paraId="3EAECCAC" w14:textId="77777777" w:rsidR="00DB17AD" w:rsidRPr="00F36671" w:rsidRDefault="00DB17AD" w:rsidP="00DB17AD">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w:t>
      </w:r>
      <w:r>
        <w:rPr>
          <w:rFonts w:ascii="宋体" w:eastAsia="宋体" w:hAnsi="宋体" w:hint="eastAsia"/>
          <w:sz w:val="24"/>
          <w:szCs w:val="28"/>
        </w:rPr>
        <w:t>可行域扫描模型的工作原理</w:t>
      </w:r>
    </w:p>
    <w:p w14:paraId="76EA4409" w14:textId="664E12E3" w:rsidR="000D3A5B" w:rsidRPr="00812DBC" w:rsidRDefault="00DB17AD" w:rsidP="000D3A5B">
      <w:pPr>
        <w:adjustRightInd w:val="0"/>
        <w:snapToGrid w:val="0"/>
        <w:ind w:firstLineChars="200" w:firstLine="480"/>
        <w:rPr>
          <w:rFonts w:ascii="宋体" w:eastAsia="宋体" w:hAnsi="宋体"/>
          <w:sz w:val="24"/>
          <w:szCs w:val="28"/>
          <w:highlight w:val="red"/>
          <w:rPrChange w:id="95" w:author="hp" w:date="2021-05-23T18:11:00Z">
            <w:rPr>
              <w:rFonts w:ascii="宋体" w:eastAsia="宋体" w:hAnsi="宋体"/>
              <w:sz w:val="24"/>
              <w:szCs w:val="28"/>
            </w:rPr>
          </w:rPrChange>
        </w:rPr>
      </w:pPr>
      <w:r>
        <w:rPr>
          <w:rFonts w:ascii="宋体" w:eastAsia="宋体" w:hAnsi="宋体" w:hint="eastAsia"/>
          <w:sz w:val="24"/>
          <w:szCs w:val="28"/>
        </w:rPr>
        <w:t>由于这是不规则障碍物的情况，我们没办法类比规则障碍物中的可见域扫描模型，因为在规则的障碍物情况中，每一个栅格只能是存在两种情况，</w:t>
      </w:r>
      <w:r w:rsidR="00AE30E8">
        <w:rPr>
          <w:rFonts w:ascii="宋体" w:eastAsia="宋体" w:hAnsi="宋体" w:hint="eastAsia"/>
          <w:sz w:val="24"/>
          <w:szCs w:val="28"/>
        </w:rPr>
        <w:t>即</w:t>
      </w:r>
      <w:r>
        <w:rPr>
          <w:rFonts w:ascii="宋体" w:eastAsia="宋体" w:hAnsi="宋体" w:hint="eastAsia"/>
          <w:sz w:val="24"/>
          <w:szCs w:val="28"/>
        </w:rPr>
        <w:t>存在障碍物或</w:t>
      </w:r>
      <w:r w:rsidR="00AE30E8">
        <w:rPr>
          <w:rFonts w:ascii="宋体" w:eastAsia="宋体" w:hAnsi="宋体" w:hint="eastAsia"/>
          <w:sz w:val="24"/>
          <w:szCs w:val="28"/>
        </w:rPr>
        <w:t>不存在障碍物</w:t>
      </w:r>
      <w:r>
        <w:rPr>
          <w:rFonts w:ascii="宋体" w:eastAsia="宋体" w:hAnsi="宋体" w:hint="eastAsia"/>
          <w:sz w:val="24"/>
          <w:szCs w:val="28"/>
        </w:rPr>
        <w:t>，因此</w:t>
      </w:r>
      <w:r w:rsidR="00AE30E8">
        <w:rPr>
          <w:rFonts w:ascii="宋体" w:eastAsia="宋体" w:hAnsi="宋体" w:hint="eastAsia"/>
          <w:sz w:val="24"/>
          <w:szCs w:val="28"/>
        </w:rPr>
        <w:t>我们</w:t>
      </w:r>
      <w:r>
        <w:rPr>
          <w:rFonts w:ascii="宋体" w:eastAsia="宋体" w:hAnsi="宋体" w:hint="eastAsia"/>
          <w:sz w:val="24"/>
          <w:szCs w:val="28"/>
        </w:rPr>
        <w:t>可以通过</w:t>
      </w:r>
      <w:r w:rsidR="00AE30E8">
        <w:rPr>
          <w:rFonts w:ascii="宋体" w:eastAsia="宋体" w:hAnsi="宋体" w:hint="eastAsia"/>
          <w:sz w:val="24"/>
          <w:szCs w:val="28"/>
        </w:rPr>
        <w:t>人类视线的物理模型来建立线段不相交的可行域扫描模型，利用</w:t>
      </w:r>
      <w:r>
        <w:rPr>
          <w:rFonts w:ascii="宋体" w:eastAsia="宋体" w:hAnsi="宋体" w:hint="eastAsia"/>
          <w:sz w:val="24"/>
          <w:szCs w:val="28"/>
        </w:rPr>
        <w:t>观察到某个栅格的某一条边</w:t>
      </w:r>
      <w:r w:rsidR="00AE30E8">
        <w:rPr>
          <w:rFonts w:ascii="宋体" w:eastAsia="宋体" w:hAnsi="宋体" w:hint="eastAsia"/>
          <w:sz w:val="24"/>
          <w:szCs w:val="28"/>
        </w:rPr>
        <w:t>的通行状态</w:t>
      </w:r>
      <w:r>
        <w:rPr>
          <w:rFonts w:ascii="宋体" w:eastAsia="宋体" w:hAnsi="宋体" w:hint="eastAsia"/>
          <w:sz w:val="24"/>
          <w:szCs w:val="28"/>
        </w:rPr>
        <w:t>来判断此栅格是否存在障碍物。但是在不规则</w:t>
      </w:r>
      <w:r w:rsidR="000D3A5B">
        <w:rPr>
          <w:rFonts w:ascii="宋体" w:eastAsia="宋体" w:hAnsi="宋体" w:hint="eastAsia"/>
          <w:sz w:val="24"/>
          <w:szCs w:val="28"/>
        </w:rPr>
        <w:t>障碍物</w:t>
      </w:r>
      <w:r>
        <w:rPr>
          <w:rFonts w:ascii="宋体" w:eastAsia="宋体" w:hAnsi="宋体" w:hint="eastAsia"/>
          <w:sz w:val="24"/>
          <w:szCs w:val="28"/>
        </w:rPr>
        <w:t>中</w:t>
      </w:r>
      <w:r w:rsidR="000D3A5B">
        <w:rPr>
          <w:rFonts w:ascii="宋体" w:eastAsia="宋体" w:hAnsi="宋体" w:hint="eastAsia"/>
          <w:sz w:val="24"/>
          <w:szCs w:val="28"/>
        </w:rPr>
        <w:t>此做法</w:t>
      </w:r>
      <w:r>
        <w:rPr>
          <w:rFonts w:ascii="宋体" w:eastAsia="宋体" w:hAnsi="宋体" w:hint="eastAsia"/>
          <w:sz w:val="24"/>
          <w:szCs w:val="28"/>
        </w:rPr>
        <w:t>并不</w:t>
      </w:r>
      <w:r w:rsidR="000D3A5B">
        <w:rPr>
          <w:rFonts w:ascii="宋体" w:eastAsia="宋体" w:hAnsi="宋体" w:hint="eastAsia"/>
          <w:sz w:val="24"/>
          <w:szCs w:val="28"/>
        </w:rPr>
        <w:t>可</w:t>
      </w:r>
      <w:r>
        <w:rPr>
          <w:rFonts w:ascii="宋体" w:eastAsia="宋体" w:hAnsi="宋体" w:hint="eastAsia"/>
          <w:sz w:val="24"/>
          <w:szCs w:val="28"/>
        </w:rPr>
        <w:t>行</w:t>
      </w:r>
      <w:r w:rsidR="000D3A5B">
        <w:rPr>
          <w:rFonts w:ascii="宋体" w:eastAsia="宋体" w:hAnsi="宋体" w:hint="eastAsia"/>
          <w:sz w:val="24"/>
          <w:szCs w:val="28"/>
        </w:rPr>
        <w:t>。</w:t>
      </w:r>
      <w:r w:rsidR="00AE30E8">
        <w:rPr>
          <w:rFonts w:ascii="宋体" w:eastAsia="宋体" w:hAnsi="宋体" w:hint="eastAsia"/>
          <w:sz w:val="24"/>
          <w:szCs w:val="28"/>
        </w:rPr>
        <w:t>由于障碍物可能不会完全占有一个完整的栅格，只是占据了其中的部分面积，因此我们没有办法利用判断出的一条边的通行状态来推出整个栅格的通行状态</w:t>
      </w:r>
      <m:oMath>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ij</m:t>
            </m:r>
          </m:sub>
        </m:sSub>
      </m:oMath>
      <w:r w:rsidR="00AE30E8">
        <w:rPr>
          <w:rFonts w:ascii="宋体" w:eastAsia="宋体" w:hAnsi="宋体" w:hint="eastAsia"/>
          <w:sz w:val="24"/>
          <w:szCs w:val="28"/>
        </w:rPr>
        <w:t>。</w:t>
      </w:r>
      <w:r w:rsidR="00AE30E8" w:rsidRPr="00812DBC">
        <w:rPr>
          <w:rFonts w:ascii="宋体" w:eastAsia="宋体" w:hAnsi="宋体" w:hint="eastAsia"/>
          <w:sz w:val="24"/>
          <w:szCs w:val="28"/>
          <w:highlight w:val="red"/>
          <w:rPrChange w:id="96" w:author="hp" w:date="2021-05-23T18:11:00Z">
            <w:rPr>
              <w:rFonts w:ascii="宋体" w:eastAsia="宋体" w:hAnsi="宋体" w:hint="eastAsia"/>
              <w:sz w:val="24"/>
              <w:szCs w:val="28"/>
            </w:rPr>
          </w:rPrChange>
        </w:rPr>
        <w:t>所以</w:t>
      </w:r>
      <w:r w:rsidRPr="00812DBC">
        <w:rPr>
          <w:rFonts w:ascii="宋体" w:eastAsia="宋体" w:hAnsi="宋体" w:hint="eastAsia"/>
          <w:sz w:val="24"/>
          <w:szCs w:val="28"/>
          <w:highlight w:val="red"/>
          <w:rPrChange w:id="97" w:author="hp" w:date="2021-05-23T18:11:00Z">
            <w:rPr>
              <w:rFonts w:ascii="宋体" w:eastAsia="宋体" w:hAnsi="宋体" w:hint="eastAsia"/>
              <w:sz w:val="24"/>
              <w:szCs w:val="28"/>
            </w:rPr>
          </w:rPrChange>
        </w:rPr>
        <w:t>提出了</w:t>
      </w:r>
      <w:r w:rsidR="000D3A5B" w:rsidRPr="00812DBC">
        <w:rPr>
          <w:rFonts w:ascii="宋体" w:eastAsia="宋体" w:hAnsi="宋体" w:hint="eastAsia"/>
          <w:sz w:val="24"/>
          <w:szCs w:val="28"/>
          <w:highlight w:val="red"/>
          <w:rPrChange w:id="98" w:author="hp" w:date="2021-05-23T18:11:00Z">
            <w:rPr>
              <w:rFonts w:ascii="宋体" w:eastAsia="宋体" w:hAnsi="宋体" w:hint="eastAsia"/>
              <w:sz w:val="24"/>
              <w:szCs w:val="28"/>
            </w:rPr>
          </w:rPrChange>
        </w:rPr>
        <w:t>通过率的模型，即建立目标栅格位置与移动机器人所处的栅格位置的几何关系，并利用机器学习的方法计算出随机障碍物栅格地图中，移动机器人在不规则障碍物所处的栅格位置的通过率</w:t>
      </w:r>
      <m:oMath>
        <m:sSub>
          <m:sSubPr>
            <m:ctrlPr>
              <w:rPr>
                <w:rFonts w:ascii="Cambria Math" w:eastAsia="宋体" w:hAnsi="Cambria Math"/>
                <w:i/>
                <w:sz w:val="24"/>
                <w:szCs w:val="28"/>
                <w:highlight w:val="red"/>
                <w:rPrChange w:id="99" w:author="hp" w:date="2021-05-23T18:11:00Z">
                  <w:rPr>
                    <w:rFonts w:ascii="Cambria Math" w:eastAsia="宋体" w:hAnsi="Cambria Math"/>
                    <w:i/>
                    <w:sz w:val="24"/>
                    <w:szCs w:val="28"/>
                  </w:rPr>
                </w:rPrChange>
              </w:rPr>
            </m:ctrlPr>
          </m:sSubPr>
          <m:e>
            <m:r>
              <w:rPr>
                <w:rFonts w:ascii="Cambria Math" w:eastAsia="宋体" w:hAnsi="Cambria Math"/>
                <w:sz w:val="24"/>
                <w:szCs w:val="28"/>
                <w:highlight w:val="red"/>
                <w:rPrChange w:id="100" w:author="hp" w:date="2021-05-23T18:11:00Z">
                  <w:rPr>
                    <w:rFonts w:ascii="Cambria Math" w:eastAsia="宋体" w:hAnsi="Cambria Math"/>
                    <w:sz w:val="24"/>
                    <w:szCs w:val="28"/>
                  </w:rPr>
                </w:rPrChange>
              </w:rPr>
              <m:t>S</m:t>
            </m:r>
          </m:e>
          <m:sub>
            <m:r>
              <w:rPr>
                <w:rFonts w:ascii="Cambria Math" w:eastAsia="宋体" w:hAnsi="Cambria Math" w:hint="eastAsia"/>
                <w:sz w:val="24"/>
                <w:szCs w:val="28"/>
                <w:highlight w:val="red"/>
                <w:rPrChange w:id="101" w:author="hp" w:date="2021-05-23T18:11:00Z">
                  <w:rPr>
                    <w:rFonts w:ascii="Cambria Math" w:eastAsia="宋体" w:hAnsi="Cambria Math" w:hint="eastAsia"/>
                    <w:sz w:val="24"/>
                    <w:szCs w:val="28"/>
                  </w:rPr>
                </w:rPrChange>
              </w:rPr>
              <m:t>参考</m:t>
            </m:r>
          </m:sub>
        </m:sSub>
      </m:oMath>
      <w:r w:rsidR="000D3A5B" w:rsidRPr="00812DBC">
        <w:rPr>
          <w:rFonts w:ascii="宋体" w:eastAsia="宋体" w:hAnsi="宋体" w:hint="eastAsia"/>
          <w:sz w:val="24"/>
          <w:szCs w:val="28"/>
          <w:highlight w:val="red"/>
          <w:rPrChange w:id="102" w:author="hp" w:date="2021-05-23T18:11:00Z">
            <w:rPr>
              <w:rFonts w:ascii="宋体" w:eastAsia="宋体" w:hAnsi="宋体" w:hint="eastAsia"/>
              <w:sz w:val="24"/>
              <w:szCs w:val="28"/>
            </w:rPr>
          </w:rPrChange>
        </w:rPr>
        <w:t>，检测移动机器人从当前栅格出发到目标栅格的通过率</w:t>
      </w:r>
      <m:oMath>
        <m:sSub>
          <m:sSubPr>
            <m:ctrlPr>
              <w:rPr>
                <w:rFonts w:ascii="Cambria Math" w:eastAsia="宋体" w:hAnsi="Cambria Math"/>
                <w:i/>
                <w:sz w:val="24"/>
                <w:szCs w:val="28"/>
                <w:highlight w:val="red"/>
                <w:rPrChange w:id="103" w:author="hp" w:date="2021-05-23T18:11:00Z">
                  <w:rPr>
                    <w:rFonts w:ascii="Cambria Math" w:eastAsia="宋体" w:hAnsi="Cambria Math"/>
                    <w:i/>
                    <w:sz w:val="24"/>
                    <w:szCs w:val="28"/>
                  </w:rPr>
                </w:rPrChange>
              </w:rPr>
            </m:ctrlPr>
          </m:sSubPr>
          <m:e>
            <m:r>
              <w:rPr>
                <w:rFonts w:ascii="Cambria Math" w:eastAsia="宋体" w:hAnsi="Cambria Math"/>
                <w:sz w:val="24"/>
                <w:szCs w:val="28"/>
                <w:highlight w:val="red"/>
                <w:rPrChange w:id="104" w:author="hp" w:date="2021-05-23T18:11:00Z">
                  <w:rPr>
                    <w:rFonts w:ascii="Cambria Math" w:eastAsia="宋体" w:hAnsi="Cambria Math"/>
                    <w:sz w:val="24"/>
                    <w:szCs w:val="28"/>
                  </w:rPr>
                </w:rPrChange>
              </w:rPr>
              <m:t>S</m:t>
            </m:r>
          </m:e>
          <m:sub>
            <m:r>
              <w:rPr>
                <w:rFonts w:ascii="Cambria Math" w:eastAsia="宋体" w:hAnsi="Cambria Math"/>
                <w:sz w:val="24"/>
                <w:szCs w:val="28"/>
                <w:highlight w:val="red"/>
                <w:rPrChange w:id="105" w:author="hp" w:date="2021-05-23T18:11:00Z">
                  <w:rPr>
                    <w:rFonts w:ascii="Cambria Math" w:eastAsia="宋体" w:hAnsi="Cambria Math"/>
                    <w:sz w:val="24"/>
                    <w:szCs w:val="28"/>
                  </w:rPr>
                </w:rPrChange>
              </w:rPr>
              <m:t>ij</m:t>
            </m:r>
          </m:sub>
        </m:sSub>
      </m:oMath>
      <w:r w:rsidR="000D3A5B" w:rsidRPr="00812DBC">
        <w:rPr>
          <w:rFonts w:ascii="宋体" w:eastAsia="宋体" w:hAnsi="宋体" w:hint="eastAsia"/>
          <w:sz w:val="24"/>
          <w:szCs w:val="28"/>
          <w:highlight w:val="red"/>
          <w:rPrChange w:id="106" w:author="hp" w:date="2021-05-23T18:11:00Z">
            <w:rPr>
              <w:rFonts w:ascii="宋体" w:eastAsia="宋体" w:hAnsi="宋体" w:hint="eastAsia"/>
              <w:sz w:val="24"/>
              <w:szCs w:val="28"/>
            </w:rPr>
          </w:rPrChange>
        </w:rPr>
        <w:t>，比对两者的通过率，当</w:t>
      </w:r>
    </w:p>
    <w:p w14:paraId="52EEBC06" w14:textId="3B4C4526" w:rsidR="00DB17AD" w:rsidRPr="00812DBC" w:rsidRDefault="00B47F28" w:rsidP="000D3A5B">
      <w:pPr>
        <w:adjustRightInd w:val="0"/>
        <w:snapToGrid w:val="0"/>
        <w:ind w:firstLineChars="200" w:firstLine="480"/>
        <w:jc w:val="center"/>
        <w:rPr>
          <w:rFonts w:ascii="宋体" w:eastAsia="宋体" w:hAnsi="宋体"/>
          <w:sz w:val="24"/>
          <w:szCs w:val="28"/>
          <w:highlight w:val="red"/>
          <w:rPrChange w:id="107" w:author="hp" w:date="2021-05-23T18:11:00Z">
            <w:rPr>
              <w:rFonts w:ascii="宋体" w:eastAsia="宋体" w:hAnsi="宋体"/>
              <w:sz w:val="24"/>
              <w:szCs w:val="28"/>
            </w:rPr>
          </w:rPrChange>
        </w:rPr>
      </w:pPr>
      <m:oMathPara>
        <m:oMath>
          <m:sSub>
            <m:sSubPr>
              <m:ctrlPr>
                <w:rPr>
                  <w:rFonts w:ascii="Cambria Math" w:eastAsia="宋体" w:hAnsi="Cambria Math"/>
                  <w:i/>
                  <w:sz w:val="24"/>
                  <w:szCs w:val="28"/>
                  <w:highlight w:val="red"/>
                  <w:rPrChange w:id="108" w:author="hp" w:date="2021-05-23T18:11:00Z">
                    <w:rPr>
                      <w:rFonts w:ascii="Cambria Math" w:eastAsia="宋体" w:hAnsi="Cambria Math"/>
                      <w:i/>
                      <w:sz w:val="24"/>
                      <w:szCs w:val="28"/>
                    </w:rPr>
                  </w:rPrChange>
                </w:rPr>
              </m:ctrlPr>
            </m:sSubPr>
            <m:e>
              <m:r>
                <w:rPr>
                  <w:rFonts w:ascii="Cambria Math" w:eastAsia="宋体" w:hAnsi="Cambria Math"/>
                  <w:sz w:val="24"/>
                  <w:szCs w:val="28"/>
                  <w:highlight w:val="red"/>
                  <w:rPrChange w:id="109" w:author="hp" w:date="2021-05-23T18:11:00Z">
                    <w:rPr>
                      <w:rFonts w:ascii="Cambria Math" w:eastAsia="宋体" w:hAnsi="Cambria Math"/>
                      <w:sz w:val="24"/>
                      <w:szCs w:val="28"/>
                    </w:rPr>
                  </w:rPrChange>
                </w:rPr>
                <m:t>S</m:t>
              </m:r>
            </m:e>
            <m:sub>
              <m:r>
                <w:rPr>
                  <w:rFonts w:ascii="Cambria Math" w:eastAsia="宋体" w:hAnsi="Cambria Math" w:hint="eastAsia"/>
                  <w:sz w:val="24"/>
                  <w:szCs w:val="28"/>
                  <w:highlight w:val="red"/>
                  <w:rPrChange w:id="110" w:author="hp" w:date="2021-05-23T18:11:00Z">
                    <w:rPr>
                      <w:rFonts w:ascii="Cambria Math" w:eastAsia="宋体" w:hAnsi="Cambria Math" w:hint="eastAsia"/>
                      <w:sz w:val="24"/>
                      <w:szCs w:val="28"/>
                    </w:rPr>
                  </w:rPrChange>
                </w:rPr>
                <m:t>参考</m:t>
              </m:r>
            </m:sub>
          </m:sSub>
          <m:sSub>
            <m:sSubPr>
              <m:ctrlPr>
                <w:rPr>
                  <w:rFonts w:ascii="Cambria Math" w:eastAsia="宋体" w:hAnsi="Cambria Math"/>
                  <w:i/>
                  <w:sz w:val="24"/>
                  <w:szCs w:val="28"/>
                  <w:highlight w:val="red"/>
                  <w:rPrChange w:id="111" w:author="hp" w:date="2021-05-23T18:11:00Z">
                    <w:rPr>
                      <w:rFonts w:ascii="Cambria Math" w:eastAsia="宋体" w:hAnsi="Cambria Math"/>
                      <w:i/>
                      <w:sz w:val="24"/>
                      <w:szCs w:val="28"/>
                    </w:rPr>
                  </w:rPrChange>
                </w:rPr>
              </m:ctrlPr>
            </m:sSubPr>
            <m:e>
              <m:r>
                <w:rPr>
                  <w:rFonts w:ascii="Cambria Math" w:eastAsia="宋体" w:hAnsi="Cambria Math"/>
                  <w:sz w:val="24"/>
                  <w:szCs w:val="28"/>
                  <w:highlight w:val="red"/>
                  <w:rPrChange w:id="112" w:author="hp" w:date="2021-05-23T18:11:00Z">
                    <w:rPr>
                      <w:rFonts w:ascii="Cambria Math" w:eastAsia="宋体" w:hAnsi="Cambria Math"/>
                      <w:sz w:val="24"/>
                      <w:szCs w:val="28"/>
                    </w:rPr>
                  </w:rPrChange>
                </w:rPr>
                <m:t>&lt;S</m:t>
              </m:r>
            </m:e>
            <m:sub>
              <m:r>
                <w:rPr>
                  <w:rFonts w:ascii="Cambria Math" w:eastAsia="宋体" w:hAnsi="Cambria Math"/>
                  <w:sz w:val="24"/>
                  <w:szCs w:val="28"/>
                  <w:highlight w:val="red"/>
                  <w:rPrChange w:id="113" w:author="hp" w:date="2021-05-23T18:11:00Z">
                    <w:rPr>
                      <w:rFonts w:ascii="Cambria Math" w:eastAsia="宋体" w:hAnsi="Cambria Math"/>
                      <w:sz w:val="24"/>
                      <w:szCs w:val="28"/>
                    </w:rPr>
                  </w:rPrChange>
                </w:rPr>
                <m:t>ij</m:t>
              </m:r>
            </m:sub>
          </m:sSub>
        </m:oMath>
      </m:oMathPara>
    </w:p>
    <w:p w14:paraId="7805967F" w14:textId="29D7D88F" w:rsidR="000D3A5B" w:rsidRDefault="000D3A5B" w:rsidP="000D3A5B">
      <w:pPr>
        <w:adjustRightInd w:val="0"/>
        <w:snapToGrid w:val="0"/>
        <w:ind w:firstLineChars="200" w:firstLine="480"/>
        <w:rPr>
          <w:rFonts w:ascii="宋体" w:eastAsia="宋体" w:hAnsi="宋体"/>
          <w:sz w:val="24"/>
          <w:szCs w:val="28"/>
        </w:rPr>
      </w:pPr>
      <w:r w:rsidRPr="00812DBC">
        <w:rPr>
          <w:rFonts w:ascii="宋体" w:eastAsia="宋体" w:hAnsi="宋体" w:hint="eastAsia"/>
          <w:sz w:val="24"/>
          <w:szCs w:val="28"/>
          <w:highlight w:val="red"/>
          <w:rPrChange w:id="114" w:author="hp" w:date="2021-05-23T18:11:00Z">
            <w:rPr>
              <w:rFonts w:ascii="宋体" w:eastAsia="宋体" w:hAnsi="宋体" w:hint="eastAsia"/>
              <w:sz w:val="24"/>
              <w:szCs w:val="28"/>
            </w:rPr>
          </w:rPrChange>
        </w:rPr>
        <w:t>则认为移动机器人可以从当前的栅格走到目标栅格，即不规则障碍物覆盖目标栅格的面积小于5</w:t>
      </w:r>
      <w:r w:rsidRPr="00812DBC">
        <w:rPr>
          <w:rFonts w:ascii="宋体" w:eastAsia="宋体" w:hAnsi="宋体"/>
          <w:sz w:val="24"/>
          <w:szCs w:val="28"/>
          <w:highlight w:val="red"/>
          <w:rPrChange w:id="115" w:author="hp" w:date="2021-05-23T18:11:00Z">
            <w:rPr>
              <w:rFonts w:ascii="宋体" w:eastAsia="宋体" w:hAnsi="宋体"/>
              <w:sz w:val="24"/>
              <w:szCs w:val="28"/>
            </w:rPr>
          </w:rPrChange>
        </w:rPr>
        <w:t>0%</w:t>
      </w:r>
      <w:r w:rsidRPr="00812DBC">
        <w:rPr>
          <w:rFonts w:ascii="宋体" w:eastAsia="宋体" w:hAnsi="宋体" w:hint="eastAsia"/>
          <w:sz w:val="24"/>
          <w:szCs w:val="28"/>
          <w:highlight w:val="red"/>
          <w:rPrChange w:id="116" w:author="hp" w:date="2021-05-23T18:11:00Z">
            <w:rPr>
              <w:rFonts w:ascii="宋体" w:eastAsia="宋体" w:hAnsi="宋体" w:hint="eastAsia"/>
              <w:sz w:val="24"/>
              <w:szCs w:val="28"/>
            </w:rPr>
          </w:rPrChange>
        </w:rPr>
        <w:t>，目标栅格允许移动机器人通行</w:t>
      </w:r>
      <w:r w:rsidR="00AE30E8" w:rsidRPr="00812DBC">
        <w:rPr>
          <w:rFonts w:ascii="宋体" w:eastAsia="宋体" w:hAnsi="宋体" w:hint="eastAsia"/>
          <w:sz w:val="24"/>
          <w:szCs w:val="28"/>
          <w:highlight w:val="red"/>
          <w:rPrChange w:id="117" w:author="hp" w:date="2021-05-23T18:11:00Z">
            <w:rPr>
              <w:rFonts w:ascii="宋体" w:eastAsia="宋体" w:hAnsi="宋体" w:hint="eastAsia"/>
              <w:sz w:val="24"/>
              <w:szCs w:val="28"/>
            </w:rPr>
          </w:rPrChange>
        </w:rPr>
        <w:t>，移动机器人可以看见这个栅格，反之，则移动机器人不能够通行至该栅格，并且该栅格的通行状态在其可行域扫描模型结果呈现中为障碍物，也就是</w:t>
      </w:r>
      <m:oMath>
        <m:sSub>
          <m:sSubPr>
            <m:ctrlPr>
              <w:rPr>
                <w:rFonts w:ascii="Cambria Math" w:eastAsia="宋体" w:hAnsi="Cambria Math"/>
                <w:i/>
                <w:sz w:val="24"/>
                <w:szCs w:val="28"/>
                <w:highlight w:val="red"/>
                <w:rPrChange w:id="118" w:author="hp" w:date="2021-05-23T18:11:00Z">
                  <w:rPr>
                    <w:rFonts w:ascii="Cambria Math" w:eastAsia="宋体" w:hAnsi="Cambria Math"/>
                    <w:i/>
                    <w:sz w:val="24"/>
                    <w:szCs w:val="28"/>
                  </w:rPr>
                </w:rPrChange>
              </w:rPr>
            </m:ctrlPr>
          </m:sSubPr>
          <m:e>
            <m:r>
              <w:rPr>
                <w:rFonts w:ascii="Cambria Math" w:eastAsia="宋体" w:hAnsi="Cambria Math"/>
                <w:sz w:val="24"/>
                <w:szCs w:val="28"/>
                <w:highlight w:val="red"/>
                <w:rPrChange w:id="119" w:author="hp" w:date="2021-05-23T18:11:00Z">
                  <w:rPr>
                    <w:rFonts w:ascii="Cambria Math" w:eastAsia="宋体" w:hAnsi="Cambria Math"/>
                    <w:sz w:val="24"/>
                    <w:szCs w:val="28"/>
                  </w:rPr>
                </w:rPrChange>
              </w:rPr>
              <m:t>C</m:t>
            </m:r>
          </m:e>
          <m:sub>
            <m:r>
              <w:rPr>
                <w:rFonts w:ascii="Cambria Math" w:eastAsia="宋体" w:hAnsi="Cambria Math"/>
                <w:sz w:val="24"/>
                <w:szCs w:val="28"/>
                <w:highlight w:val="red"/>
                <w:rPrChange w:id="120" w:author="hp" w:date="2021-05-23T18:11:00Z">
                  <w:rPr>
                    <w:rFonts w:ascii="Cambria Math" w:eastAsia="宋体" w:hAnsi="Cambria Math"/>
                    <w:sz w:val="24"/>
                    <w:szCs w:val="28"/>
                  </w:rPr>
                </w:rPrChange>
              </w:rPr>
              <m:t>ij</m:t>
            </m:r>
          </m:sub>
        </m:sSub>
        <m:r>
          <w:rPr>
            <w:rFonts w:ascii="Cambria Math" w:eastAsia="宋体" w:hAnsi="Cambria Math"/>
            <w:sz w:val="24"/>
            <w:szCs w:val="28"/>
            <w:highlight w:val="red"/>
            <w:rPrChange w:id="121" w:author="hp" w:date="2021-05-23T18:11:00Z">
              <w:rPr>
                <w:rFonts w:ascii="Cambria Math" w:eastAsia="宋体" w:hAnsi="Cambria Math"/>
                <w:sz w:val="24"/>
                <w:szCs w:val="28"/>
              </w:rPr>
            </w:rPrChange>
          </w:rPr>
          <m:t>=-</m:t>
        </m:r>
        <w:commentRangeStart w:id="122"/>
        <w:commentRangeEnd w:id="122"/>
        <m:r>
          <m:rPr>
            <m:sty m:val="p"/>
          </m:rPr>
          <w:rPr>
            <w:rStyle w:val="af0"/>
          </w:rPr>
          <w:commentReference w:id="122"/>
        </m:r>
        <m:r>
          <w:rPr>
            <w:rFonts w:ascii="Cambria Math" w:eastAsia="宋体" w:hAnsi="Cambria Math"/>
            <w:sz w:val="24"/>
            <w:szCs w:val="28"/>
            <w:highlight w:val="red"/>
            <w:rPrChange w:id="123" w:author="hp" w:date="2021-05-23T18:11:00Z">
              <w:rPr>
                <w:rFonts w:ascii="Cambria Math" w:eastAsia="宋体" w:hAnsi="Cambria Math"/>
                <w:sz w:val="24"/>
                <w:szCs w:val="28"/>
              </w:rPr>
            </w:rPrChange>
          </w:rPr>
          <m:t>1</m:t>
        </m:r>
      </m:oMath>
      <w:r w:rsidRPr="00812DBC">
        <w:rPr>
          <w:rFonts w:ascii="宋体" w:eastAsia="宋体" w:hAnsi="宋体" w:hint="eastAsia"/>
          <w:sz w:val="24"/>
          <w:szCs w:val="28"/>
          <w:highlight w:val="red"/>
          <w:rPrChange w:id="124" w:author="hp" w:date="2021-05-23T18:11:00Z">
            <w:rPr>
              <w:rFonts w:ascii="宋体" w:eastAsia="宋体" w:hAnsi="宋体" w:hint="eastAsia"/>
              <w:sz w:val="24"/>
              <w:szCs w:val="28"/>
            </w:rPr>
          </w:rPrChange>
        </w:rPr>
        <w:t>。</w:t>
      </w:r>
    </w:p>
    <w:p w14:paraId="072F806A" w14:textId="77777777" w:rsidR="00DB17AD" w:rsidRDefault="00DB17AD" w:rsidP="00DB17AD">
      <w:pPr>
        <w:adjustRightInd w:val="0"/>
        <w:snapToGrid w:val="0"/>
        <w:ind w:firstLineChars="200" w:firstLine="48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w:t>
      </w:r>
      <w:r>
        <w:rPr>
          <w:rFonts w:ascii="宋体" w:eastAsia="宋体" w:hAnsi="宋体" w:hint="eastAsia"/>
          <w:sz w:val="24"/>
          <w:szCs w:val="28"/>
        </w:rPr>
        <w:t>路径规划模型的工作原理</w:t>
      </w:r>
    </w:p>
    <w:p w14:paraId="4F7D2614" w14:textId="3BB7F0A5" w:rsidR="00B84C96" w:rsidRPr="00AE30E8" w:rsidRDefault="00AE30E8" w:rsidP="00AE30E8">
      <w:pPr>
        <w:adjustRightInd w:val="0"/>
        <w:snapToGrid w:val="0"/>
        <w:ind w:firstLineChars="200" w:firstLine="480"/>
        <w:rPr>
          <w:rFonts w:ascii="宋体" w:eastAsia="宋体" w:hAnsi="宋体"/>
          <w:sz w:val="24"/>
          <w:szCs w:val="28"/>
        </w:rPr>
      </w:pPr>
      <w:r>
        <w:rPr>
          <w:rFonts w:ascii="宋体" w:eastAsia="宋体" w:hAnsi="宋体" w:hint="eastAsia"/>
          <w:sz w:val="24"/>
          <w:szCs w:val="28"/>
        </w:rPr>
        <w:t>不规则情况下的路径规划跟规则情况下的并没有本质上的区别，只要可行域扫描模型能够判断出栅格地图中，移动机器人在目前所处的栅格位置能够看到并能够通行栅格是哪些即可，接下来的路径规划的工作原理与规则障碍物下的一模一样。</w:t>
      </w:r>
    </w:p>
    <w:p w14:paraId="0F2AB173" w14:textId="7037A2A5" w:rsidR="00B84C96" w:rsidRDefault="00B84C96" w:rsidP="00B84C96">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sz w:val="24"/>
          <w:szCs w:val="28"/>
        </w:rPr>
        <w:t>3.2</w:t>
      </w:r>
      <w:r w:rsidR="00AC3C49">
        <w:rPr>
          <w:rFonts w:ascii="黑体" w:eastAsia="黑体" w:hAnsi="黑体" w:hint="eastAsia"/>
          <w:sz w:val="24"/>
          <w:szCs w:val="28"/>
        </w:rPr>
        <w:t>可行域扫描</w:t>
      </w:r>
      <w:r>
        <w:rPr>
          <w:rFonts w:ascii="黑体" w:eastAsia="黑体" w:hAnsi="黑体" w:hint="eastAsia"/>
          <w:sz w:val="24"/>
          <w:szCs w:val="28"/>
        </w:rPr>
        <w:t>模型</w:t>
      </w:r>
    </w:p>
    <w:p w14:paraId="60D29132" w14:textId="7E6B148E" w:rsidR="00AC3C49" w:rsidRDefault="000A6E0E"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目标函数的确立</w:t>
      </w:r>
    </w:p>
    <w:p w14:paraId="6D0081E5" w14:textId="08AB0E7D" w:rsidR="000A6E0E" w:rsidRDefault="000A6E0E"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目标函数的确立与规则障碍物的情况一样，即在保证成功规避障碍物的同时，寻找移动机器人从栅格任意位置到终点的最短路径，也就是成本目标函数</w:t>
      </w:r>
    </w:p>
    <w:p w14:paraId="245BE86B" w14:textId="77777777" w:rsidR="000A6E0E" w:rsidRPr="00F36D6B" w:rsidRDefault="000A6E0E" w:rsidP="000A6E0E">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min</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m:oMathPara>
    </w:p>
    <w:p w14:paraId="74F0149A" w14:textId="77777777" w:rsidR="000A6E0E" w:rsidRDefault="000A6E0E" w:rsidP="000A6E0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w:r>
        <w:rPr>
          <w:rFonts w:ascii="Times New Roman" w:eastAsia="宋体" w:hAnsi="Times New Roman" w:cs="Times New Roman" w:hint="eastAsia"/>
          <w:sz w:val="24"/>
          <w:szCs w:val="28"/>
        </w:rPr>
        <w:t>表示从移动机器人当前所处的栅格到终点的任意路径的成本。</w:t>
      </w:r>
    </w:p>
    <w:p w14:paraId="690B0C09" w14:textId="38F9CAA1" w:rsidR="000A6E0E" w:rsidRDefault="000A6E0E"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初始方案的策划</w:t>
      </w:r>
    </w:p>
    <w:p w14:paraId="61DF42DA" w14:textId="2DBDE351" w:rsidR="000A6E0E" w:rsidRDefault="000A6E0E" w:rsidP="00B84C96">
      <w:pPr>
        <w:adjustRightInd w:val="0"/>
        <w:snapToGrid w:val="0"/>
        <w:ind w:firstLineChars="200" w:firstLine="480"/>
        <w:rPr>
          <w:rFonts w:ascii="宋体" w:eastAsia="宋体" w:hAnsi="宋体"/>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8C65D9">
        <w:rPr>
          <w:rFonts w:ascii="宋体" w:eastAsia="宋体" w:hAnsi="宋体"/>
          <w:sz w:val="24"/>
          <w:szCs w:val="28"/>
        </w:rPr>
        <w:t>.</w:t>
      </w:r>
      <w:r>
        <w:rPr>
          <w:rFonts w:ascii="宋体" w:eastAsia="宋体" w:hAnsi="宋体" w:hint="eastAsia"/>
          <w:sz w:val="24"/>
          <w:szCs w:val="28"/>
        </w:rPr>
        <w:t>构建基本模型的框架。通过参考文献资料，我们从光线散射的物理现象得到启发，</w:t>
      </w:r>
      <w:r w:rsidRPr="00812DBC">
        <w:rPr>
          <w:rFonts w:ascii="宋体" w:eastAsia="宋体" w:hAnsi="宋体" w:hint="eastAsia"/>
          <w:sz w:val="24"/>
          <w:szCs w:val="28"/>
          <w:highlight w:val="red"/>
          <w:rPrChange w:id="125" w:author="hp" w:date="2021-05-23T18:08:00Z">
            <w:rPr>
              <w:rFonts w:ascii="宋体" w:eastAsia="宋体" w:hAnsi="宋体" w:hint="eastAsia"/>
              <w:sz w:val="24"/>
              <w:szCs w:val="28"/>
            </w:rPr>
          </w:rPrChange>
        </w:rPr>
        <w:t>建立了（取个高大上的名字）</w:t>
      </w:r>
      <w:r>
        <w:rPr>
          <w:rFonts w:ascii="宋体" w:eastAsia="宋体" w:hAnsi="宋体" w:hint="eastAsia"/>
          <w:sz w:val="24"/>
          <w:szCs w:val="28"/>
        </w:rPr>
        <w:t>的模型。从移动机器人所在的任意栅格位置，向目标栅格位置做两条平行线</w:t>
      </w:r>
      <w:r w:rsidR="0047501A">
        <w:rPr>
          <w:rFonts w:ascii="宋体" w:eastAsia="宋体" w:hAnsi="宋体" w:hint="eastAsia"/>
          <w:sz w:val="24"/>
          <w:szCs w:val="28"/>
        </w:rPr>
        <w:t>。</w:t>
      </w:r>
      <w:r>
        <w:rPr>
          <w:rFonts w:ascii="宋体" w:eastAsia="宋体" w:hAnsi="宋体" w:hint="eastAsia"/>
          <w:sz w:val="24"/>
          <w:szCs w:val="28"/>
        </w:rPr>
        <w:t>若</w:t>
      </w:r>
      <w:r w:rsidR="0047501A">
        <w:rPr>
          <w:rFonts w:ascii="宋体" w:eastAsia="宋体" w:hAnsi="宋体" w:hint="eastAsia"/>
          <w:sz w:val="24"/>
          <w:szCs w:val="28"/>
        </w:rPr>
        <w:t>起始栅格和目标栅格位于同一个</w:t>
      </w:r>
      <w:r w:rsidR="0047501A" w:rsidRPr="0047501A">
        <w:rPr>
          <w:rFonts w:ascii="Times New Roman" w:eastAsia="宋体" w:hAnsi="Times New Roman" w:cs="Times New Roman"/>
          <w:sz w:val="24"/>
          <w:szCs w:val="28"/>
        </w:rPr>
        <w:t>X</w:t>
      </w:r>
      <w:proofErr w:type="gramStart"/>
      <w:r w:rsidR="0047501A">
        <w:rPr>
          <w:rFonts w:ascii="宋体" w:eastAsia="宋体" w:hAnsi="宋体" w:hint="eastAsia"/>
          <w:sz w:val="24"/>
          <w:szCs w:val="28"/>
        </w:rPr>
        <w:t>轴或者</w:t>
      </w:r>
      <w:proofErr w:type="gramEnd"/>
      <w:r w:rsidR="0047501A">
        <w:rPr>
          <w:rFonts w:ascii="宋体" w:eastAsia="宋体" w:hAnsi="宋体" w:hint="eastAsia"/>
          <w:sz w:val="24"/>
          <w:szCs w:val="28"/>
        </w:rPr>
        <w:t>同一个</w:t>
      </w:r>
      <w:r w:rsidR="0047501A" w:rsidRPr="0047501A">
        <w:rPr>
          <w:rFonts w:ascii="Times New Roman" w:eastAsia="宋体" w:hAnsi="Times New Roman" w:cs="Times New Roman" w:hint="eastAsia"/>
          <w:sz w:val="24"/>
          <w:szCs w:val="28"/>
        </w:rPr>
        <w:t>Y</w:t>
      </w:r>
      <w:r w:rsidR="0047501A">
        <w:rPr>
          <w:rFonts w:ascii="宋体" w:eastAsia="宋体" w:hAnsi="宋体" w:hint="eastAsia"/>
          <w:sz w:val="24"/>
          <w:szCs w:val="28"/>
        </w:rPr>
        <w:t>轴，则这两条平行线必须同时过这两个栅格的两条边；若起始栅格与目标栅格不在同一个</w:t>
      </w:r>
      <w:r w:rsidR="0047501A" w:rsidRPr="0047501A">
        <w:rPr>
          <w:rFonts w:ascii="Times New Roman" w:eastAsia="宋体" w:hAnsi="Times New Roman" w:cs="Times New Roman"/>
          <w:sz w:val="24"/>
          <w:szCs w:val="28"/>
        </w:rPr>
        <w:t>X</w:t>
      </w:r>
      <w:proofErr w:type="gramStart"/>
      <w:r w:rsidR="0047501A">
        <w:rPr>
          <w:rFonts w:ascii="宋体" w:eastAsia="宋体" w:hAnsi="宋体" w:hint="eastAsia"/>
          <w:sz w:val="24"/>
          <w:szCs w:val="28"/>
        </w:rPr>
        <w:t>轴或者</w:t>
      </w:r>
      <w:proofErr w:type="gramEnd"/>
      <w:r w:rsidR="0047501A">
        <w:rPr>
          <w:rFonts w:ascii="宋体" w:eastAsia="宋体" w:hAnsi="宋体" w:hint="eastAsia"/>
          <w:sz w:val="24"/>
          <w:szCs w:val="28"/>
        </w:rPr>
        <w:t>同一个</w:t>
      </w:r>
      <w:r w:rsidR="0047501A" w:rsidRPr="0047501A">
        <w:rPr>
          <w:rFonts w:ascii="Times New Roman" w:eastAsia="宋体" w:hAnsi="Times New Roman" w:cs="Times New Roman" w:hint="eastAsia"/>
          <w:sz w:val="24"/>
          <w:szCs w:val="28"/>
        </w:rPr>
        <w:t>Y</w:t>
      </w:r>
      <w:r w:rsidR="0047501A">
        <w:rPr>
          <w:rFonts w:ascii="宋体" w:eastAsia="宋体" w:hAnsi="宋体" w:hint="eastAsia"/>
          <w:sz w:val="24"/>
          <w:szCs w:val="28"/>
        </w:rPr>
        <w:t>轴上，则这两条平行线必须过这两个栅格的四个顶点。</w:t>
      </w:r>
    </w:p>
    <w:p w14:paraId="002BC221" w14:textId="1F03A051" w:rsidR="0047501A" w:rsidRPr="00BE318C" w:rsidRDefault="0047501A" w:rsidP="0047501A">
      <w:pPr>
        <w:widowControl/>
        <w:adjustRightInd w:val="0"/>
        <w:snapToGrid w:val="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16 </w:t>
      </w:r>
      <w:r>
        <w:rPr>
          <w:rFonts w:ascii="Times New Roman" w:eastAsia="宋体" w:hAnsi="Times New Roman" w:cs="Times New Roman" w:hint="eastAsia"/>
          <w:szCs w:val="21"/>
        </w:rPr>
        <w:t>不可见规则障碍物结果</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图</w:t>
      </w:r>
      <w:r>
        <w:rPr>
          <w:rFonts w:ascii="Times New Roman" w:eastAsia="宋体" w:hAnsi="Times New Roman" w:cs="Times New Roman"/>
          <w:szCs w:val="21"/>
        </w:rPr>
        <w:t xml:space="preserve">17 </w:t>
      </w:r>
      <w:r>
        <w:rPr>
          <w:rFonts w:ascii="Times New Roman" w:eastAsia="宋体" w:hAnsi="Times New Roman" w:cs="Times New Roman" w:hint="eastAsia"/>
          <w:szCs w:val="21"/>
        </w:rPr>
        <w:t>不可见规则障碍物结果</w:t>
      </w:r>
      <w:r>
        <w:rPr>
          <w:rFonts w:ascii="Times New Roman" w:eastAsia="宋体" w:hAnsi="Times New Roman" w:cs="Times New Roman" w:hint="eastAsia"/>
          <w:szCs w:val="21"/>
        </w:rPr>
        <w:t>2</w:t>
      </w:r>
    </w:p>
    <w:p w14:paraId="68C66ECB" w14:textId="0E229E4F" w:rsidR="0047501A" w:rsidRDefault="00BE1410"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将目标栅格朝着移动机器人所处位置的栅格在平行线间移动，目标栅格上障碍物</w:t>
      </w:r>
      <w:r w:rsidR="0007744B">
        <w:rPr>
          <w:rFonts w:ascii="Times New Roman" w:eastAsia="宋体" w:hAnsi="Times New Roman" w:cs="Times New Roman" w:hint="eastAsia"/>
          <w:sz w:val="24"/>
          <w:szCs w:val="28"/>
        </w:rPr>
        <w:t>所占</w:t>
      </w:r>
      <w:r>
        <w:rPr>
          <w:rFonts w:ascii="Times New Roman" w:eastAsia="宋体" w:hAnsi="Times New Roman" w:cs="Times New Roman" w:hint="eastAsia"/>
          <w:sz w:val="24"/>
          <w:szCs w:val="28"/>
        </w:rPr>
        <w:t>的面积会</w:t>
      </w:r>
      <w:r w:rsidR="0007744B">
        <w:rPr>
          <w:rFonts w:ascii="Times New Roman" w:eastAsia="宋体" w:hAnsi="Times New Roman" w:cs="Times New Roman" w:hint="eastAsia"/>
          <w:sz w:val="24"/>
          <w:szCs w:val="28"/>
        </w:rPr>
        <w:t>因为栅格的移动而</w:t>
      </w:r>
      <w:r>
        <w:rPr>
          <w:rFonts w:ascii="Times New Roman" w:eastAsia="宋体" w:hAnsi="Times New Roman" w:cs="Times New Roman" w:hint="eastAsia"/>
          <w:sz w:val="24"/>
          <w:szCs w:val="28"/>
        </w:rPr>
        <w:t>发生变化，</w:t>
      </w:r>
      <w:r w:rsidR="0007744B">
        <w:rPr>
          <w:rFonts w:ascii="Times New Roman" w:eastAsia="宋体" w:hAnsi="Times New Roman" w:cs="Times New Roman" w:hint="eastAsia"/>
          <w:sz w:val="24"/>
          <w:szCs w:val="28"/>
        </w:rPr>
        <w:t>通过连续变化的量来寻找移动机器人的通过率</w:t>
      </w:r>
      <m:oMath>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ij</m:t>
            </m:r>
          </m:sub>
        </m:sSub>
      </m:oMath>
      <w:r w:rsidR="0007744B">
        <w:rPr>
          <w:rFonts w:ascii="Times New Roman" w:eastAsia="宋体" w:hAnsi="Times New Roman" w:cs="Times New Roman" w:hint="eastAsia"/>
          <w:sz w:val="24"/>
          <w:szCs w:val="28"/>
        </w:rPr>
        <w:t>。</w:t>
      </w:r>
    </w:p>
    <w:p w14:paraId="09A43116" w14:textId="71C88E94" w:rsidR="0047501A" w:rsidRDefault="0047501A" w:rsidP="00B84C96">
      <w:pPr>
        <w:adjustRightInd w:val="0"/>
        <w:snapToGrid w:val="0"/>
        <w:ind w:firstLineChars="200" w:firstLine="480"/>
        <w:rPr>
          <w:rFonts w:ascii="Times New Roman" w:eastAsia="宋体" w:hAnsi="Times New Roman" w:cs="Times New Roman"/>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8C65D9">
        <w:rPr>
          <w:rFonts w:ascii="宋体" w:eastAsia="宋体" w:hAnsi="宋体"/>
          <w:sz w:val="24"/>
          <w:szCs w:val="28"/>
        </w:rPr>
        <w:t>.</w:t>
      </w:r>
      <w:r>
        <w:rPr>
          <w:rFonts w:ascii="宋体" w:eastAsia="宋体" w:hAnsi="宋体" w:hint="eastAsia"/>
          <w:sz w:val="24"/>
          <w:szCs w:val="28"/>
        </w:rPr>
        <w:t>确定</w:t>
      </w:r>
      <w:r w:rsidR="0007744B">
        <w:rPr>
          <w:rFonts w:ascii="宋体" w:eastAsia="宋体" w:hAnsi="宋体" w:hint="eastAsia"/>
          <w:sz w:val="24"/>
          <w:szCs w:val="28"/>
        </w:rPr>
        <w:t>障碍物</w:t>
      </w:r>
      <w:r>
        <w:rPr>
          <w:rFonts w:ascii="宋体" w:eastAsia="宋体" w:hAnsi="宋体" w:hint="eastAsia"/>
          <w:sz w:val="24"/>
          <w:szCs w:val="28"/>
        </w:rPr>
        <w:t>栅格的默认通过率</w:t>
      </w:r>
      <m:oMath>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hint="eastAsia"/>
                <w:sz w:val="24"/>
                <w:szCs w:val="28"/>
              </w:rPr>
              <m:t>参考</m:t>
            </m:r>
          </m:sub>
        </m:sSub>
      </m:oMath>
      <w:r>
        <w:rPr>
          <w:rFonts w:ascii="宋体" w:eastAsia="宋体" w:hAnsi="宋体" w:hint="eastAsia"/>
          <w:sz w:val="24"/>
          <w:szCs w:val="28"/>
        </w:rPr>
        <w:t>与移动机器人的通过率</w:t>
      </w:r>
      <m:oMath>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ij</m:t>
            </m:r>
          </m:sub>
        </m:sSub>
      </m:oMath>
      <w:r w:rsidR="00BE1410">
        <w:rPr>
          <w:rFonts w:ascii="宋体" w:eastAsia="宋体" w:hAnsi="宋体" w:hint="eastAsia"/>
          <w:sz w:val="24"/>
          <w:szCs w:val="28"/>
        </w:rPr>
        <w:t>。</w:t>
      </w:r>
    </w:p>
    <w:p w14:paraId="0800DEF7" w14:textId="77777777" w:rsidR="00E55CA7" w:rsidRDefault="0007744B"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障碍物栅格的默认通过率是通过机器学习的方法对大样本量进行处理，计算得到的障碍物栅格的默认通过率</w:t>
      </w:r>
      <m:oMath>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hint="eastAsia"/>
                <w:sz w:val="24"/>
                <w:szCs w:val="28"/>
              </w:rPr>
              <m:t>参考</m:t>
            </m:r>
          </m:sub>
        </m:sSub>
      </m:oMath>
      <w:r>
        <w:rPr>
          <w:rFonts w:ascii="Times New Roman" w:eastAsia="宋体" w:hAnsi="Times New Roman" w:cs="Times New Roman" w:hint="eastAsia"/>
          <w:sz w:val="24"/>
          <w:szCs w:val="28"/>
        </w:rPr>
        <w:t>。而移动机器人的通过率</w:t>
      </w:r>
      <m:oMath>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ij</m:t>
            </m:r>
          </m:sub>
        </m:sSub>
      </m:oMath>
      <w:r w:rsidR="00E55CA7">
        <w:rPr>
          <w:rFonts w:ascii="Times New Roman" w:eastAsia="宋体" w:hAnsi="Times New Roman" w:cs="Times New Roman" w:hint="eastAsia"/>
          <w:sz w:val="24"/>
          <w:szCs w:val="28"/>
        </w:rPr>
        <w:t>是障碍物</w:t>
      </w:r>
      <w:proofErr w:type="gramStart"/>
      <w:r w:rsidR="00E55CA7">
        <w:rPr>
          <w:rFonts w:ascii="Times New Roman" w:eastAsia="宋体" w:hAnsi="Times New Roman" w:cs="Times New Roman" w:hint="eastAsia"/>
          <w:sz w:val="24"/>
          <w:szCs w:val="28"/>
        </w:rPr>
        <w:t>占目标</w:t>
      </w:r>
      <w:proofErr w:type="gramEnd"/>
      <w:r w:rsidR="00E55CA7">
        <w:rPr>
          <w:rFonts w:ascii="Times New Roman" w:eastAsia="宋体" w:hAnsi="Times New Roman" w:cs="Times New Roman" w:hint="eastAsia"/>
          <w:sz w:val="24"/>
          <w:szCs w:val="28"/>
        </w:rPr>
        <w:t>栅格总面积的比值，即</w:t>
      </w:r>
    </w:p>
    <w:p w14:paraId="697E4778" w14:textId="06495386" w:rsidR="00E55CA7" w:rsidRDefault="00B47F28" w:rsidP="00B84C96">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ij</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hint="eastAsia"/>
                      <w:sz w:val="24"/>
                      <w:szCs w:val="28"/>
                    </w:rPr>
                    <m:t>障碍物</m:t>
                  </m:r>
                </m:sub>
              </m:sSub>
            </m:num>
            <m:den>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hint="eastAsia"/>
                      <w:sz w:val="24"/>
                      <w:szCs w:val="28"/>
                    </w:rPr>
                    <m:t>总</m:t>
                  </m:r>
                </m:sub>
              </m:sSub>
            </m:den>
          </m:f>
        </m:oMath>
      </m:oMathPara>
    </w:p>
    <w:p w14:paraId="68689806" w14:textId="03A58BB7" w:rsidR="00E55CA7" w:rsidRDefault="00E55CA7" w:rsidP="00B84C96">
      <w:pPr>
        <w:adjustRightInd w:val="0"/>
        <w:snapToGrid w:val="0"/>
        <w:ind w:firstLineChars="200" w:firstLine="480"/>
        <w:rPr>
          <w:rFonts w:ascii="Times New Roman" w:eastAsia="宋体" w:hAnsi="Times New Roman" w:cs="Times New Roman"/>
          <w:color w:val="FF0000"/>
          <w:sz w:val="24"/>
          <w:szCs w:val="28"/>
        </w:rPr>
      </w:pPr>
      <w:r w:rsidRPr="00E55CA7">
        <w:rPr>
          <w:rFonts w:ascii="Times New Roman" w:eastAsia="宋体" w:hAnsi="Times New Roman" w:cs="Times New Roman" w:hint="eastAsia"/>
          <w:sz w:val="24"/>
          <w:szCs w:val="28"/>
        </w:rPr>
        <w:lastRenderedPageBreak/>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hint="eastAsia"/>
                <w:sz w:val="24"/>
                <w:szCs w:val="28"/>
              </w:rPr>
              <m:t>障碍物</m:t>
            </m:r>
          </m:sub>
        </m:sSub>
      </m:oMath>
      <w:r>
        <w:rPr>
          <w:rFonts w:ascii="Times New Roman" w:eastAsia="宋体" w:hAnsi="Times New Roman" w:cs="Times New Roman" w:hint="eastAsia"/>
          <w:sz w:val="24"/>
          <w:szCs w:val="28"/>
        </w:rPr>
        <w:t>为不规则障碍物在目标栅格中的总面积，</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hint="eastAsia"/>
                <w:sz w:val="24"/>
                <w:szCs w:val="28"/>
              </w:rPr>
              <m:t>总</m:t>
            </m:r>
          </m:sub>
        </m:sSub>
      </m:oMath>
      <w:r>
        <w:rPr>
          <w:rFonts w:ascii="Times New Roman" w:eastAsia="宋体" w:hAnsi="Times New Roman" w:cs="Times New Roman" w:hint="eastAsia"/>
          <w:sz w:val="24"/>
          <w:szCs w:val="28"/>
        </w:rPr>
        <w:t>为目标栅格的总面积，也就是一个常数。</w:t>
      </w:r>
    </w:p>
    <w:p w14:paraId="283C10A4" w14:textId="1FBE73AE" w:rsidR="0047501A" w:rsidRDefault="00E55CA7" w:rsidP="00B84C96">
      <w:pPr>
        <w:adjustRightInd w:val="0"/>
        <w:snapToGrid w:val="0"/>
        <w:ind w:firstLineChars="200" w:firstLine="480"/>
        <w:rPr>
          <w:rFonts w:ascii="Times New Roman" w:eastAsia="宋体" w:hAnsi="Times New Roman" w:cs="Times New Roman"/>
          <w:sz w:val="24"/>
          <w:szCs w:val="28"/>
        </w:rPr>
      </w:pPr>
      <w:r w:rsidRPr="00E55CA7">
        <w:rPr>
          <w:rFonts w:ascii="Times New Roman" w:eastAsia="宋体" w:hAnsi="Times New Roman" w:cs="Times New Roman" w:hint="eastAsia"/>
          <w:color w:val="FF0000"/>
          <w:sz w:val="24"/>
          <w:szCs w:val="28"/>
        </w:rPr>
        <w:t>缺失</w:t>
      </w:r>
      <w:r>
        <w:rPr>
          <w:rFonts w:ascii="Times New Roman" w:eastAsia="宋体" w:hAnsi="Times New Roman" w:cs="Times New Roman" w:hint="eastAsia"/>
          <w:color w:val="FF0000"/>
          <w:sz w:val="24"/>
          <w:szCs w:val="28"/>
        </w:rPr>
        <w:t>因为不知道移动机器人怎么知道面积占比，移动机器人并不是上帝视角，怎么知道在目标栅格的移动中，障碍物面积占栅格总面积的多少</w:t>
      </w:r>
    </w:p>
    <w:p w14:paraId="5FC2FE41" w14:textId="5EBC1643" w:rsidR="0047501A" w:rsidRDefault="0047501A" w:rsidP="00B84C96">
      <w:pPr>
        <w:adjustRightInd w:val="0"/>
        <w:snapToGrid w:val="0"/>
        <w:ind w:firstLineChars="200" w:firstLine="480"/>
        <w:rPr>
          <w:rFonts w:ascii="Times New Roman" w:eastAsia="宋体" w:hAnsi="Times New Roman" w:cs="Times New Roman"/>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8C65D9">
        <w:rPr>
          <w:rFonts w:ascii="宋体" w:eastAsia="宋体" w:hAnsi="宋体"/>
          <w:sz w:val="24"/>
          <w:szCs w:val="28"/>
        </w:rPr>
        <w:t>.</w:t>
      </w:r>
      <w:r w:rsidR="00AF76F2">
        <w:rPr>
          <w:rFonts w:ascii="宋体" w:eastAsia="宋体" w:hAnsi="宋体" w:hint="eastAsia"/>
          <w:sz w:val="24"/>
          <w:szCs w:val="28"/>
        </w:rPr>
        <w:t>障碍物</w:t>
      </w:r>
      <w:r>
        <w:rPr>
          <w:rFonts w:ascii="宋体" w:eastAsia="宋体" w:hAnsi="宋体" w:hint="eastAsia"/>
          <w:sz w:val="24"/>
          <w:szCs w:val="28"/>
        </w:rPr>
        <w:t>栅格的通过率</w:t>
      </w:r>
      <m:oMath>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hint="eastAsia"/>
                <w:sz w:val="24"/>
                <w:szCs w:val="28"/>
              </w:rPr>
              <m:t>参考</m:t>
            </m:r>
          </m:sub>
        </m:sSub>
      </m:oMath>
      <w:r>
        <w:rPr>
          <w:rFonts w:ascii="宋体" w:eastAsia="宋体" w:hAnsi="宋体" w:hint="eastAsia"/>
          <w:sz w:val="24"/>
          <w:szCs w:val="28"/>
        </w:rPr>
        <w:t>与移动机器人的通过率</w:t>
      </w:r>
      <m:oMath>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ij</m:t>
            </m:r>
          </m:sub>
        </m:sSub>
      </m:oMath>
      <w:r>
        <w:rPr>
          <w:rFonts w:ascii="宋体" w:eastAsia="宋体" w:hAnsi="宋体" w:hint="eastAsia"/>
          <w:sz w:val="24"/>
          <w:szCs w:val="28"/>
        </w:rPr>
        <w:t>之间的关联。</w:t>
      </w:r>
    </w:p>
    <w:p w14:paraId="78B7CAA2" w14:textId="7DD6C587" w:rsidR="0047501A" w:rsidRDefault="00AF76F2"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移动机器人的通过率</w:t>
      </w:r>
      <m:oMath>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ij</m:t>
            </m:r>
          </m:sub>
        </m:sSub>
      </m:oMath>
      <w:r>
        <w:rPr>
          <w:rFonts w:ascii="Times New Roman" w:eastAsia="宋体" w:hAnsi="Times New Roman" w:cs="Times New Roman" w:hint="eastAsia"/>
          <w:sz w:val="24"/>
          <w:szCs w:val="28"/>
        </w:rPr>
        <w:t>会随着目标栅格在平行线间的移动而改变，由于障碍物的位置信息不会发生变化，因此移动机器人的通过率</w:t>
      </w:r>
      <m:oMath>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ij</m:t>
            </m:r>
          </m:sub>
        </m:sSub>
      </m:oMath>
      <w:r>
        <w:rPr>
          <w:rFonts w:ascii="Times New Roman" w:eastAsia="宋体" w:hAnsi="Times New Roman" w:cs="Times New Roman" w:hint="eastAsia"/>
          <w:sz w:val="24"/>
          <w:szCs w:val="28"/>
        </w:rPr>
        <w:t>是呈一个连续变化的趋势。由于目标栅格位置与移动机器人当前所处位置之间还会存在</w:t>
      </w:r>
      <w:r w:rsidR="00E55CA7" w:rsidRPr="00E55CA7">
        <w:rPr>
          <w:rFonts w:ascii="Times New Roman" w:eastAsia="宋体" w:hAnsi="Times New Roman" w:cs="Times New Roman" w:hint="eastAsia"/>
          <w:color w:val="FF0000"/>
          <w:sz w:val="24"/>
          <w:szCs w:val="28"/>
        </w:rPr>
        <w:t>同理</w:t>
      </w:r>
    </w:p>
    <w:p w14:paraId="2A99BD9E" w14:textId="6C97A7A7" w:rsidR="0047501A" w:rsidRDefault="00BE1410" w:rsidP="00B84C96">
      <w:pPr>
        <w:adjustRightInd w:val="0"/>
        <w:snapToGrid w:val="0"/>
        <w:ind w:firstLineChars="200" w:firstLine="480"/>
        <w:rPr>
          <w:rFonts w:ascii="宋体" w:eastAsia="宋体" w:hAnsi="宋体"/>
          <w:sz w:val="24"/>
          <w:szCs w:val="28"/>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8C65D9">
        <w:rPr>
          <w:rFonts w:ascii="宋体" w:eastAsia="宋体" w:hAnsi="宋体"/>
          <w:sz w:val="24"/>
          <w:szCs w:val="28"/>
        </w:rPr>
        <w:t>.</w:t>
      </w:r>
      <w:r w:rsidR="00AF76F2">
        <w:rPr>
          <w:rFonts w:ascii="宋体" w:eastAsia="宋体" w:hAnsi="宋体" w:hint="eastAsia"/>
          <w:sz w:val="24"/>
          <w:szCs w:val="28"/>
        </w:rPr>
        <w:t>从移动机器人的目标栅格连续变化趋势表中确定目标栅格在这一段移动的过程中，机器人的最低通过率，即</w:t>
      </w:r>
      <m:oMath>
        <m:r>
          <w:rPr>
            <w:rFonts w:ascii="Cambria Math" w:eastAsia="宋体" w:hAnsi="Cambria Math"/>
            <w:sz w:val="24"/>
            <w:szCs w:val="28"/>
          </w:rPr>
          <m:t>min</m:t>
        </m:r>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ij</m:t>
            </m:r>
          </m:sub>
        </m:sSub>
      </m:oMath>
      <w:r>
        <w:rPr>
          <w:rFonts w:ascii="宋体" w:eastAsia="宋体" w:hAnsi="宋体" w:hint="eastAsia"/>
          <w:sz w:val="24"/>
          <w:szCs w:val="28"/>
        </w:rPr>
        <w:t>。</w:t>
      </w:r>
      <w:r w:rsidR="00AF76F2">
        <w:rPr>
          <w:rFonts w:ascii="宋体" w:eastAsia="宋体" w:hAnsi="宋体" w:hint="eastAsia"/>
          <w:sz w:val="24"/>
          <w:szCs w:val="28"/>
        </w:rPr>
        <w:t>当</w:t>
      </w:r>
    </w:p>
    <w:p w14:paraId="11079CAB" w14:textId="2C8BB26C" w:rsidR="00AF76F2" w:rsidRPr="00AF76F2" w:rsidRDefault="00AF76F2" w:rsidP="00B84C96">
      <w:pPr>
        <w:adjustRightInd w:val="0"/>
        <w:snapToGrid w:val="0"/>
        <w:ind w:firstLineChars="200" w:firstLine="480"/>
        <w:rPr>
          <w:rFonts w:ascii="Times New Roman" w:eastAsia="宋体" w:hAnsi="Times New Roman" w:cs="Times New Roman"/>
          <w:i/>
          <w:sz w:val="24"/>
          <w:szCs w:val="28"/>
        </w:rPr>
      </w:pPr>
      <m:oMathPara>
        <m:oMath>
          <m:r>
            <w:rPr>
              <w:rFonts w:ascii="Cambria Math" w:eastAsia="宋体" w:hAnsi="Cambria Math"/>
              <w:sz w:val="24"/>
              <w:szCs w:val="28"/>
            </w:rPr>
            <m:t>min</m:t>
          </m:r>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sz w:val="24"/>
                  <w:szCs w:val="28"/>
                </w:rPr>
                <m:t>ij</m:t>
              </m:r>
            </m:sub>
          </m:sSub>
          <m:r>
            <w:rPr>
              <w:rFonts w:ascii="Cambria Math" w:eastAsia="宋体" w:hAnsi="Cambria Math" w:cs="Times New Roman"/>
              <w:sz w:val="24"/>
              <w:szCs w:val="28"/>
            </w:rPr>
            <m:t>&gt;</m:t>
          </m:r>
          <m:sSub>
            <m:sSubPr>
              <m:ctrlPr>
                <w:rPr>
                  <w:rFonts w:ascii="Cambria Math" w:eastAsia="宋体" w:hAnsi="Cambria Math"/>
                  <w:i/>
                  <w:sz w:val="24"/>
                  <w:szCs w:val="28"/>
                </w:rPr>
              </m:ctrlPr>
            </m:sSubPr>
            <m:e>
              <m:r>
                <w:rPr>
                  <w:rFonts w:ascii="Cambria Math" w:eastAsia="宋体" w:hAnsi="Cambria Math"/>
                  <w:sz w:val="24"/>
                  <w:szCs w:val="28"/>
                </w:rPr>
                <m:t>S</m:t>
              </m:r>
            </m:e>
            <m:sub>
              <m:r>
                <w:rPr>
                  <w:rFonts w:ascii="Cambria Math" w:eastAsia="宋体" w:hAnsi="Cambria Math" w:hint="eastAsia"/>
                  <w:sz w:val="24"/>
                  <w:szCs w:val="28"/>
                </w:rPr>
                <m:t>参考</m:t>
              </m:r>
            </m:sub>
          </m:sSub>
        </m:oMath>
      </m:oMathPara>
    </w:p>
    <w:p w14:paraId="232E2321" w14:textId="45235A94" w:rsidR="0047501A" w:rsidRPr="00F75754" w:rsidRDefault="00AF76F2" w:rsidP="00F75754">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则认为移动机器人可以从当前的栅格位置移动到目标栅格的位置，也就是说，目标栅格中存在的不规则障碍物所占整个栅格的总面积没有超过</w:t>
      </w:r>
      <w:r>
        <w:rPr>
          <w:rFonts w:ascii="Times New Roman" w:eastAsia="宋体" w:hAnsi="Times New Roman" w:cs="Times New Roman" w:hint="eastAsia"/>
          <w:iCs/>
          <w:sz w:val="24"/>
          <w:szCs w:val="28"/>
        </w:rPr>
        <w:t>5</w:t>
      </w:r>
      <w:r>
        <w:rPr>
          <w:rFonts w:ascii="Times New Roman" w:eastAsia="宋体" w:hAnsi="Times New Roman" w:cs="Times New Roman"/>
          <w:iCs/>
          <w:sz w:val="24"/>
          <w:szCs w:val="28"/>
        </w:rPr>
        <w:t>0%</w:t>
      </w:r>
      <w:r>
        <w:rPr>
          <w:rFonts w:ascii="Times New Roman" w:eastAsia="宋体" w:hAnsi="Times New Roman" w:cs="Times New Roman" w:hint="eastAsia"/>
          <w:iCs/>
          <w:sz w:val="24"/>
          <w:szCs w:val="28"/>
        </w:rPr>
        <w:t>。目标栅格在该问题的背景条件下是允许移动机器人通行的</w:t>
      </w:r>
      <w:r w:rsidR="00F75754">
        <w:rPr>
          <w:rFonts w:ascii="Times New Roman" w:eastAsia="宋体" w:hAnsi="Times New Roman" w:cs="Times New Roman" w:hint="eastAsia"/>
          <w:iCs/>
          <w:sz w:val="24"/>
          <w:szCs w:val="28"/>
        </w:rPr>
        <w:t>。移动机器人的可行域扫描模型可以识别目标栅格的状态信息</w:t>
      </w:r>
      <m:oMath>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ij</m:t>
            </m:r>
          </m:sub>
        </m:sSub>
      </m:oMath>
      <w:r w:rsidR="00F75754">
        <w:rPr>
          <w:rFonts w:ascii="Times New Roman" w:eastAsia="宋体" w:hAnsi="Times New Roman" w:cs="Times New Roman" w:hint="eastAsia"/>
          <w:sz w:val="24"/>
          <w:szCs w:val="28"/>
        </w:rPr>
        <w:t>，并能够将其转化为路径规划模型中能够识别的障碍物模型或者与允许通行的无障碍物模型。</w:t>
      </w:r>
    </w:p>
    <w:p w14:paraId="7F6C6E5A" w14:textId="1A3D8DAC" w:rsidR="00AC3C49" w:rsidRDefault="00AC3C49" w:rsidP="00AC3C49">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sz w:val="24"/>
          <w:szCs w:val="28"/>
        </w:rPr>
        <w:t>3.3</w:t>
      </w:r>
      <w:r>
        <w:rPr>
          <w:rFonts w:ascii="黑体" w:eastAsia="黑体" w:hAnsi="黑体" w:hint="eastAsia"/>
          <w:sz w:val="24"/>
          <w:szCs w:val="28"/>
        </w:rPr>
        <w:t>路径规划模型</w:t>
      </w:r>
    </w:p>
    <w:p w14:paraId="0CCF2B31" w14:textId="0B46ECDF" w:rsidR="00AC3C49" w:rsidRPr="001A23EA" w:rsidRDefault="000A6E0E" w:rsidP="000A6E0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不规则障碍物最优路径规划模型与规则障碍物最优路径规划模型一样，也是存在了两个子模型，即可行域扫描模型和路径规划模型。因为两者路径规划子模型的应用完全一样</w:t>
      </w:r>
      <w:r w:rsidR="00421128">
        <w:rPr>
          <w:rFonts w:ascii="Times New Roman" w:eastAsia="宋体" w:hAnsi="Times New Roman" w:cs="Times New Roman" w:hint="eastAsia"/>
          <w:sz w:val="24"/>
          <w:szCs w:val="28"/>
        </w:rPr>
        <w:t>，差异在于可行域扫描模型</w:t>
      </w:r>
      <w:r w:rsidR="004E5E1E">
        <w:rPr>
          <w:rFonts w:ascii="Times New Roman" w:eastAsia="宋体" w:hAnsi="Times New Roman" w:cs="Times New Roman" w:hint="eastAsia"/>
          <w:sz w:val="24"/>
          <w:szCs w:val="28"/>
        </w:rPr>
        <w:t>。</w:t>
      </w:r>
      <w:r w:rsidR="00421128">
        <w:rPr>
          <w:rFonts w:ascii="Times New Roman" w:eastAsia="宋体" w:hAnsi="Times New Roman" w:cs="Times New Roman" w:hint="eastAsia"/>
          <w:sz w:val="24"/>
          <w:szCs w:val="28"/>
        </w:rPr>
        <w:t>由图</w:t>
      </w:r>
      <w:r w:rsidR="00421128">
        <w:rPr>
          <w:rFonts w:ascii="Times New Roman" w:eastAsia="宋体" w:hAnsi="Times New Roman" w:cs="Times New Roman" w:hint="eastAsia"/>
          <w:sz w:val="24"/>
          <w:szCs w:val="28"/>
        </w:rPr>
        <w:t>1</w:t>
      </w:r>
      <w:r w:rsidR="00421128">
        <w:rPr>
          <w:rFonts w:ascii="Times New Roman" w:eastAsia="宋体" w:hAnsi="Times New Roman" w:cs="Times New Roman"/>
          <w:sz w:val="24"/>
          <w:szCs w:val="28"/>
        </w:rPr>
        <w:t>0</w:t>
      </w:r>
      <w:r w:rsidR="00421128">
        <w:rPr>
          <w:rFonts w:ascii="Times New Roman" w:eastAsia="宋体" w:hAnsi="Times New Roman" w:cs="Times New Roman" w:hint="eastAsia"/>
          <w:sz w:val="24"/>
          <w:szCs w:val="28"/>
        </w:rPr>
        <w:t>可知，在进行路径规划模型处理之前，</w:t>
      </w:r>
      <w:r w:rsidR="004E5E1E">
        <w:rPr>
          <w:rFonts w:ascii="Times New Roman" w:eastAsia="宋体" w:hAnsi="Times New Roman" w:cs="Times New Roman" w:hint="eastAsia"/>
          <w:sz w:val="24"/>
          <w:szCs w:val="28"/>
        </w:rPr>
        <w:t>需要经过可行域扫描模型进行处理，而不规则障碍物情况下的可行域扫描模型最终会将结果转化为规则障碍物可行域扫描结果的格式。由于不规则障碍物和规则障碍物两者的可行域扫描结果的输出结果格式是相同的，因此在这里可以直接使用规则障碍物情况下的路径规划模型，所以在此将不再详细介绍路径规划模型了。</w:t>
      </w:r>
    </w:p>
    <w:p w14:paraId="61CAC4FC" w14:textId="77777777" w:rsidR="00B84C96" w:rsidRDefault="00B84C96" w:rsidP="00B84C96">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sz w:val="24"/>
          <w:szCs w:val="28"/>
        </w:rPr>
        <w:t xml:space="preserve">3.3 </w:t>
      </w:r>
      <w:r>
        <w:rPr>
          <w:rFonts w:ascii="黑体" w:eastAsia="黑体" w:hAnsi="黑体" w:hint="eastAsia"/>
          <w:sz w:val="24"/>
          <w:szCs w:val="28"/>
        </w:rPr>
        <w:t>不规则障碍物路径规划的算法求解</w:t>
      </w:r>
    </w:p>
    <w:p w14:paraId="3AF3D32F" w14:textId="77777777" w:rsidR="00B84C96" w:rsidRPr="001A23EA" w:rsidRDefault="00B84C96" w:rsidP="00B84C96">
      <w:pPr>
        <w:adjustRightInd w:val="0"/>
        <w:snapToGrid w:val="0"/>
        <w:ind w:firstLineChars="200" w:firstLine="480"/>
        <w:rPr>
          <w:rFonts w:ascii="Times New Roman" w:eastAsia="宋体" w:hAnsi="Times New Roman" w:cs="Times New Roman"/>
          <w:sz w:val="24"/>
          <w:szCs w:val="28"/>
        </w:rPr>
      </w:pPr>
    </w:p>
    <w:p w14:paraId="36F99189" w14:textId="77777777" w:rsidR="00B84C96" w:rsidRDefault="00B84C96" w:rsidP="00B84C96">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sz w:val="24"/>
          <w:szCs w:val="28"/>
        </w:rPr>
        <w:t xml:space="preserve">4 </w:t>
      </w:r>
      <w:r>
        <w:rPr>
          <w:rFonts w:ascii="黑体" w:eastAsia="黑体" w:hAnsi="黑体" w:hint="eastAsia"/>
          <w:sz w:val="24"/>
          <w:szCs w:val="28"/>
        </w:rPr>
        <w:t>不规则障碍物路径规划的结果</w:t>
      </w:r>
    </w:p>
    <w:p w14:paraId="266EEA7C" w14:textId="4908BF7A" w:rsidR="009B2C87" w:rsidRDefault="009B2C87" w:rsidP="009B2C87">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利用</w:t>
      </w:r>
      <w:r>
        <w:rPr>
          <w:rFonts w:ascii="Times New Roman" w:eastAsia="宋体" w:hAnsi="Times New Roman" w:cs="Times New Roman"/>
          <w:sz w:val="24"/>
          <w:szCs w:val="28"/>
        </w:rPr>
        <w:t>C</w:t>
      </w:r>
      <w:r>
        <w:rPr>
          <w:rFonts w:ascii="Times New Roman" w:eastAsia="宋体" w:hAnsi="Times New Roman" w:cs="Times New Roman" w:hint="eastAsia"/>
          <w:sz w:val="24"/>
          <w:szCs w:val="28"/>
        </w:rPr>
        <w:t>求解在不可见栅格地图全貌信息下的不规则障碍物最优路径规划模型</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代码文件</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详见附录</w:t>
      </w:r>
      <w:r>
        <w:rPr>
          <w:rFonts w:ascii="Times New Roman" w:eastAsia="宋体" w:hAnsi="Times New Roman" w:cs="Times New Roman"/>
          <w:sz w:val="24"/>
          <w:szCs w:val="28"/>
        </w:rPr>
        <w:t>)</w:t>
      </w:r>
      <w:r>
        <w:rPr>
          <w:rFonts w:ascii="Times New Roman" w:eastAsia="宋体" w:hAnsi="Times New Roman" w:cs="Times New Roman" w:hint="eastAsia"/>
          <w:sz w:val="24"/>
          <w:szCs w:val="28"/>
        </w:rPr>
        <w:t>。我们通过随机生成障碍物的方式产生栅格地图模型，带入我们的算法求解的结果如下。</w:t>
      </w:r>
    </w:p>
    <w:p w14:paraId="082666C6" w14:textId="77777777" w:rsidR="009B2C87" w:rsidRDefault="009B2C87" w:rsidP="009B2C87">
      <w:pPr>
        <w:adjustRightInd w:val="0"/>
        <w:snapToGrid w:val="0"/>
        <w:ind w:firstLineChars="200" w:firstLine="480"/>
        <w:rPr>
          <w:rFonts w:ascii="Times New Roman" w:eastAsia="宋体" w:hAnsi="Times New Roman" w:cs="Times New Roman"/>
          <w:sz w:val="24"/>
          <w:szCs w:val="28"/>
        </w:rPr>
      </w:pPr>
    </w:p>
    <w:p w14:paraId="44417799" w14:textId="14CFF194" w:rsidR="009B2C87" w:rsidRPr="00BE318C" w:rsidRDefault="009B2C87" w:rsidP="009B2C87">
      <w:pPr>
        <w:widowControl/>
        <w:adjustRightInd w:val="0"/>
        <w:snapToGrid w:val="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14 </w:t>
      </w:r>
      <w:r>
        <w:rPr>
          <w:rFonts w:ascii="Times New Roman" w:eastAsia="宋体" w:hAnsi="Times New Roman" w:cs="Times New Roman" w:hint="eastAsia"/>
          <w:szCs w:val="21"/>
        </w:rPr>
        <w:t>不可见不规则障碍物结果</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图</w:t>
      </w:r>
      <w:r>
        <w:rPr>
          <w:rFonts w:ascii="Times New Roman" w:eastAsia="宋体" w:hAnsi="Times New Roman" w:cs="Times New Roman"/>
          <w:szCs w:val="21"/>
        </w:rPr>
        <w:t xml:space="preserve">15 </w:t>
      </w:r>
      <w:r>
        <w:rPr>
          <w:rFonts w:ascii="Times New Roman" w:eastAsia="宋体" w:hAnsi="Times New Roman" w:cs="Times New Roman" w:hint="eastAsia"/>
          <w:szCs w:val="21"/>
        </w:rPr>
        <w:t>不可见不规则障碍物结果</w:t>
      </w:r>
      <w:r>
        <w:rPr>
          <w:rFonts w:ascii="Times New Roman" w:eastAsia="宋体" w:hAnsi="Times New Roman" w:cs="Times New Roman" w:hint="eastAsia"/>
          <w:szCs w:val="21"/>
        </w:rPr>
        <w:t>2</w:t>
      </w:r>
    </w:p>
    <w:p w14:paraId="1F50F7FC" w14:textId="5B9E2325" w:rsidR="00B84C96" w:rsidRDefault="000D64A9" w:rsidP="000D64A9">
      <w:pPr>
        <w:adjustRightInd w:val="0"/>
        <w:snapToGrid w:val="0"/>
        <w:ind w:firstLineChars="200" w:firstLine="480"/>
        <w:rPr>
          <w:rFonts w:ascii="Times New Roman" w:eastAsia="宋体" w:hAnsi="Times New Roman" w:cs="Times New Roman"/>
          <w:color w:val="FF0000"/>
          <w:sz w:val="24"/>
          <w:szCs w:val="28"/>
        </w:rPr>
      </w:pPr>
      <w:r>
        <w:rPr>
          <w:rFonts w:ascii="Times New Roman" w:eastAsia="宋体" w:hAnsi="Times New Roman" w:cs="Times New Roman" w:hint="eastAsia"/>
          <w:sz w:val="24"/>
          <w:szCs w:val="28"/>
        </w:rPr>
        <w:t>相比较于问题</w:t>
      </w:r>
      <w:proofErr w:type="gramStart"/>
      <w:r>
        <w:rPr>
          <w:rFonts w:ascii="Times New Roman" w:eastAsia="宋体" w:hAnsi="Times New Roman" w:cs="Times New Roman" w:hint="eastAsia"/>
          <w:sz w:val="24"/>
          <w:szCs w:val="28"/>
        </w:rPr>
        <w:t>一</w:t>
      </w:r>
      <w:proofErr w:type="gramEnd"/>
      <w:r>
        <w:rPr>
          <w:rFonts w:ascii="Times New Roman" w:eastAsia="宋体" w:hAnsi="Times New Roman" w:cs="Times New Roman" w:hint="eastAsia"/>
          <w:sz w:val="24"/>
          <w:szCs w:val="28"/>
        </w:rPr>
        <w:t>不规则障碍物情况下的实验结果，问题二在不规则障碍物情况下会比问题</w:t>
      </w:r>
      <w:proofErr w:type="gramStart"/>
      <w:r>
        <w:rPr>
          <w:rFonts w:ascii="Times New Roman" w:eastAsia="宋体" w:hAnsi="Times New Roman" w:cs="Times New Roman" w:hint="eastAsia"/>
          <w:sz w:val="24"/>
          <w:szCs w:val="28"/>
        </w:rPr>
        <w:t>一</w:t>
      </w:r>
      <w:proofErr w:type="gramEnd"/>
      <w:r>
        <w:rPr>
          <w:rFonts w:ascii="Times New Roman" w:eastAsia="宋体" w:hAnsi="Times New Roman" w:cs="Times New Roman" w:hint="eastAsia"/>
          <w:sz w:val="24"/>
          <w:szCs w:val="28"/>
        </w:rPr>
        <w:t>的实验结果多</w:t>
      </w:r>
      <w:r w:rsidRPr="000D64A9">
        <w:rPr>
          <w:rFonts w:ascii="Times New Roman" w:eastAsia="宋体" w:hAnsi="Times New Roman" w:cs="Times New Roman" w:hint="eastAsia"/>
          <w:color w:val="FF0000"/>
          <w:sz w:val="24"/>
          <w:szCs w:val="28"/>
        </w:rPr>
        <w:t>几步</w:t>
      </w:r>
    </w:p>
    <w:p w14:paraId="5CB71742" w14:textId="71EC5930" w:rsidR="000D64A9" w:rsidRPr="009B2C87" w:rsidRDefault="000D64A9" w:rsidP="000D64A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color w:val="FF0000"/>
          <w:sz w:val="24"/>
          <w:szCs w:val="28"/>
        </w:rPr>
        <w:t>可以添加表格</w:t>
      </w:r>
    </w:p>
    <w:p w14:paraId="00462F68" w14:textId="77777777" w:rsidR="00B84C96" w:rsidRDefault="00B84C96" w:rsidP="00B84C96">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sz w:val="24"/>
          <w:szCs w:val="28"/>
        </w:rPr>
        <w:t xml:space="preserve">5 </w:t>
      </w:r>
      <w:r>
        <w:rPr>
          <w:rFonts w:ascii="黑体" w:eastAsia="黑体" w:hAnsi="黑体" w:hint="eastAsia"/>
          <w:sz w:val="24"/>
          <w:szCs w:val="28"/>
        </w:rPr>
        <w:t>不规则障碍物路径规划的实用性</w:t>
      </w:r>
    </w:p>
    <w:p w14:paraId="1F954661" w14:textId="41CE1BD1" w:rsidR="00B84C96" w:rsidRPr="008F3C02" w:rsidRDefault="008F3C02" w:rsidP="00B84C96">
      <w:pPr>
        <w:adjustRightInd w:val="0"/>
        <w:snapToGrid w:val="0"/>
        <w:ind w:firstLineChars="200" w:firstLine="480"/>
        <w:rPr>
          <w:rFonts w:ascii="Times New Roman" w:eastAsia="宋体" w:hAnsi="Times New Roman" w:cs="Times New Roman"/>
          <w:color w:val="FF0000"/>
          <w:sz w:val="24"/>
          <w:szCs w:val="28"/>
        </w:rPr>
      </w:pPr>
      <w:r>
        <w:rPr>
          <w:rFonts w:ascii="Times New Roman" w:eastAsia="宋体" w:hAnsi="Times New Roman" w:cs="Times New Roman" w:hint="eastAsia"/>
          <w:sz w:val="24"/>
          <w:szCs w:val="28"/>
        </w:rPr>
        <w:t>从结果上来看，模型得出的结果均符合实际，没有出现异常的情况，即碰撞障碍物，并且也是尽量达到最优路径的选择。因为移动机器人不知道后面的障碍物分布，因此只能通过已知量</w:t>
      </w:r>
      <w:commentRangeStart w:id="126"/>
      <w:r>
        <w:rPr>
          <w:rFonts w:ascii="Times New Roman" w:eastAsia="宋体" w:hAnsi="Times New Roman" w:cs="Times New Roman" w:hint="eastAsia"/>
          <w:sz w:val="24"/>
          <w:szCs w:val="28"/>
        </w:rPr>
        <w:t>来推，在</w:t>
      </w:r>
      <w:r w:rsidRPr="008F3C02">
        <w:rPr>
          <w:rFonts w:ascii="Times New Roman" w:eastAsia="宋体" w:hAnsi="Times New Roman" w:cs="Times New Roman" w:hint="eastAsia"/>
          <w:color w:val="FF0000"/>
          <w:sz w:val="24"/>
          <w:szCs w:val="28"/>
        </w:rPr>
        <w:t>我们的大型栅格地图（可以写</w:t>
      </w:r>
      <w:r w:rsidRPr="008F3C02">
        <w:rPr>
          <w:rFonts w:ascii="Times New Roman" w:eastAsia="宋体" w:hAnsi="Times New Roman" w:cs="Times New Roman" w:hint="eastAsia"/>
          <w:color w:val="FF0000"/>
          <w:sz w:val="24"/>
          <w:szCs w:val="28"/>
        </w:rPr>
        <w:t>1</w:t>
      </w:r>
      <w:r w:rsidRPr="008F3C02">
        <w:rPr>
          <w:rFonts w:ascii="Times New Roman" w:eastAsia="宋体" w:hAnsi="Times New Roman" w:cs="Times New Roman"/>
          <w:color w:val="FF0000"/>
          <w:sz w:val="24"/>
          <w:szCs w:val="28"/>
        </w:rPr>
        <w:t>00*100</w:t>
      </w:r>
      <w:r w:rsidRPr="008F3C02">
        <w:rPr>
          <w:rFonts w:ascii="Times New Roman" w:eastAsia="宋体" w:hAnsi="Times New Roman" w:cs="Times New Roman" w:hint="eastAsia"/>
          <w:color w:val="FF0000"/>
          <w:sz w:val="24"/>
          <w:szCs w:val="28"/>
        </w:rPr>
        <w:t>，但需要实验结果）</w:t>
      </w:r>
      <w:r>
        <w:rPr>
          <w:rFonts w:ascii="Times New Roman" w:eastAsia="宋体" w:hAnsi="Times New Roman" w:cs="Times New Roman" w:hint="eastAsia"/>
          <w:sz w:val="24"/>
          <w:szCs w:val="28"/>
        </w:rPr>
        <w:t>中，最优路径的选择的准确率很高，达到</w:t>
      </w:r>
      <w:r>
        <w:rPr>
          <w:rFonts w:ascii="Times New Roman" w:eastAsia="宋体" w:hAnsi="Times New Roman" w:cs="Times New Roman" w:hint="eastAsia"/>
          <w:color w:val="FF0000"/>
          <w:sz w:val="24"/>
          <w:szCs w:val="28"/>
        </w:rPr>
        <w:t>9</w:t>
      </w:r>
      <w:r>
        <w:rPr>
          <w:rFonts w:ascii="Times New Roman" w:eastAsia="宋体" w:hAnsi="Times New Roman" w:cs="Times New Roman"/>
          <w:color w:val="FF0000"/>
          <w:sz w:val="24"/>
          <w:szCs w:val="28"/>
        </w:rPr>
        <w:t>6%</w:t>
      </w:r>
      <w:r>
        <w:rPr>
          <w:rFonts w:ascii="Times New Roman" w:eastAsia="宋体" w:hAnsi="Times New Roman" w:cs="Times New Roman" w:hint="eastAsia"/>
          <w:sz w:val="24"/>
          <w:szCs w:val="28"/>
        </w:rPr>
        <w:t>，但是也仍然会存在比移动机器人知晓栅格地图全信息下的路径步数平均多</w:t>
      </w:r>
      <w:r>
        <w:rPr>
          <w:rFonts w:ascii="Times New Roman" w:eastAsia="宋体" w:hAnsi="Times New Roman" w:cs="Times New Roman" w:hint="eastAsia"/>
          <w:color w:val="FF0000"/>
          <w:sz w:val="24"/>
          <w:szCs w:val="28"/>
        </w:rPr>
        <w:t>几步</w:t>
      </w:r>
      <w:r w:rsidR="00E27C0D" w:rsidRPr="00E27C0D">
        <w:rPr>
          <w:rFonts w:ascii="Times New Roman" w:eastAsia="宋体" w:hAnsi="Times New Roman" w:cs="Times New Roman" w:hint="eastAsia"/>
          <w:sz w:val="24"/>
          <w:szCs w:val="28"/>
        </w:rPr>
        <w:t>。</w:t>
      </w:r>
      <w:r w:rsidR="00E27C0D">
        <w:rPr>
          <w:rFonts w:ascii="Times New Roman" w:eastAsia="宋体" w:hAnsi="Times New Roman" w:cs="Times New Roman" w:hint="eastAsia"/>
          <w:sz w:val="24"/>
          <w:szCs w:val="28"/>
        </w:rPr>
        <w:t>这也是</w:t>
      </w:r>
      <w:commentRangeEnd w:id="126"/>
      <w:r w:rsidR="00FC04B0">
        <w:rPr>
          <w:rStyle w:val="af0"/>
        </w:rPr>
        <w:commentReference w:id="126"/>
      </w:r>
      <w:r w:rsidR="00E27C0D">
        <w:rPr>
          <w:rFonts w:ascii="Times New Roman" w:eastAsia="宋体" w:hAnsi="Times New Roman" w:cs="Times New Roman" w:hint="eastAsia"/>
          <w:sz w:val="24"/>
          <w:szCs w:val="28"/>
        </w:rPr>
        <w:t>模型不可避免的误差，与实际情况相符合，进一步证明了模型的准确率和实用性。</w:t>
      </w:r>
    </w:p>
    <w:p w14:paraId="4F928F9C" w14:textId="77777777" w:rsidR="009B2C87" w:rsidRPr="009B2C87" w:rsidRDefault="009B2C87" w:rsidP="00B84C96">
      <w:pPr>
        <w:adjustRightInd w:val="0"/>
        <w:snapToGrid w:val="0"/>
        <w:ind w:firstLineChars="200" w:firstLine="480"/>
        <w:rPr>
          <w:rFonts w:ascii="Times New Roman" w:eastAsia="宋体" w:hAnsi="Times New Roman" w:cs="Times New Roman"/>
          <w:sz w:val="24"/>
          <w:szCs w:val="28"/>
        </w:rPr>
      </w:pPr>
    </w:p>
    <w:p w14:paraId="3CB9C76A" w14:textId="77777777" w:rsidR="00B84C96" w:rsidRDefault="00B84C96" w:rsidP="00B84C96">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lastRenderedPageBreak/>
        <w:t>六</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模型的</w:t>
      </w:r>
      <w:r>
        <w:rPr>
          <w:rFonts w:ascii="Times New Roman" w:eastAsia="黑体" w:hAnsi="Times New Roman" w:cs="Times New Roman" w:hint="eastAsia"/>
          <w:sz w:val="28"/>
          <w:szCs w:val="32"/>
        </w:rPr>
        <w:t>灵敏度分析</w:t>
      </w:r>
    </w:p>
    <w:p w14:paraId="3E23FD02" w14:textId="77777777" w:rsidR="00B84C96" w:rsidRDefault="00B84C96" w:rsidP="00B84C96">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6.1</w:t>
      </w:r>
      <w:r>
        <w:rPr>
          <w:rFonts w:ascii="黑体" w:eastAsia="黑体" w:hAnsi="黑体" w:cs="Times New Roman"/>
          <w:sz w:val="24"/>
          <w:szCs w:val="28"/>
        </w:rPr>
        <w:t xml:space="preserve"> </w:t>
      </w:r>
      <w:r>
        <w:rPr>
          <w:rFonts w:ascii="黑体" w:eastAsia="黑体" w:hAnsi="黑体" w:cs="Times New Roman" w:hint="eastAsia"/>
          <w:sz w:val="24"/>
          <w:szCs w:val="28"/>
        </w:rPr>
        <w:t>模型的优点分析</w:t>
      </w:r>
    </w:p>
    <w:p w14:paraId="05AE04DB"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1.</w:t>
      </w:r>
      <w:r w:rsidRPr="00EC2AFF">
        <w:rPr>
          <w:rFonts w:ascii="Times New Roman" w:eastAsia="宋体" w:hAnsi="Times New Roman" w:cs="Times New Roman"/>
          <w:sz w:val="24"/>
          <w:szCs w:val="24"/>
        </w:rPr>
        <w:t>在第四问的模型中，我们</w:t>
      </w:r>
      <w:proofErr w:type="gramStart"/>
      <w:r w:rsidRPr="00EC2AFF">
        <w:rPr>
          <w:rFonts w:ascii="Times New Roman" w:eastAsia="宋体" w:hAnsi="Times New Roman" w:cs="Times New Roman"/>
          <w:sz w:val="24"/>
          <w:szCs w:val="24"/>
        </w:rPr>
        <w:t>从拣货员</w:t>
      </w:r>
      <w:proofErr w:type="gramEnd"/>
      <w:r w:rsidRPr="00EC2AFF">
        <w:rPr>
          <w:rFonts w:ascii="Times New Roman" w:eastAsia="宋体" w:hAnsi="Times New Roman" w:cs="Times New Roman"/>
          <w:sz w:val="24"/>
          <w:szCs w:val="24"/>
        </w:rPr>
        <w:t>的角度来考虑路线的判断，简化了模型，也贴近生活实际。</w:t>
      </w:r>
    </w:p>
    <w:p w14:paraId="7FFCF1D6"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2.</w:t>
      </w:r>
      <w:r w:rsidRPr="00EC2AFF">
        <w:rPr>
          <w:rFonts w:ascii="Times New Roman" w:eastAsia="宋体" w:hAnsi="Times New Roman" w:cs="Times New Roman"/>
          <w:sz w:val="24"/>
          <w:szCs w:val="24"/>
        </w:rPr>
        <w:t>在第五问的模型中，我们从</w:t>
      </w:r>
      <w:proofErr w:type="gramStart"/>
      <w:r w:rsidRPr="00EC2AFF">
        <w:rPr>
          <w:rFonts w:ascii="Times New Roman" w:eastAsia="宋体" w:hAnsi="Times New Roman" w:cs="Times New Roman"/>
          <w:sz w:val="24"/>
          <w:szCs w:val="24"/>
        </w:rPr>
        <w:t>复核台</w:t>
      </w:r>
      <w:proofErr w:type="gramEnd"/>
      <w:r w:rsidRPr="00EC2AFF">
        <w:rPr>
          <w:rFonts w:ascii="Times New Roman" w:eastAsia="宋体" w:hAnsi="Times New Roman" w:cs="Times New Roman"/>
          <w:sz w:val="24"/>
          <w:szCs w:val="24"/>
        </w:rPr>
        <w:t>在仓库中的方位角度考虑问题，选出了三个具有代表性的复核台，</w:t>
      </w:r>
      <w:r w:rsidRPr="00EC2AFF">
        <w:rPr>
          <w:rFonts w:ascii="Times New Roman" w:eastAsia="宋体" w:hAnsi="Times New Roman" w:cs="Times New Roman"/>
          <w:sz w:val="24"/>
          <w:szCs w:val="24"/>
        </w:rPr>
        <w:t>T0002,T0008,T0011,</w:t>
      </w:r>
      <w:r w:rsidRPr="00EC2AFF">
        <w:rPr>
          <w:rFonts w:ascii="Times New Roman" w:eastAsia="宋体" w:hAnsi="Times New Roman" w:cs="Times New Roman"/>
          <w:sz w:val="24"/>
          <w:szCs w:val="24"/>
        </w:rPr>
        <w:t>我们分别对其进行了分析讨论，既具有一定的代表性，能得出准确的结果，又大大简便了计算的复杂度。</w:t>
      </w:r>
    </w:p>
    <w:p w14:paraId="25D6AC5C"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3.</w:t>
      </w:r>
      <w:r w:rsidRPr="00EC2AFF">
        <w:rPr>
          <w:rFonts w:ascii="Times New Roman" w:eastAsia="宋体" w:hAnsi="Times New Roman" w:cs="Times New Roman"/>
          <w:sz w:val="24"/>
          <w:szCs w:val="24"/>
        </w:rPr>
        <w:t>在第二问中，我们采用了遗传算法，</w:t>
      </w:r>
      <w:r w:rsidRPr="00EC2AFF">
        <w:rPr>
          <w:rFonts w:ascii="Times New Roman" w:eastAsia="宋体" w:hAnsi="Times New Roman" w:cs="Times New Roman"/>
          <w:color w:val="333333"/>
          <w:sz w:val="24"/>
          <w:szCs w:val="24"/>
          <w:shd w:val="clear" w:color="auto" w:fill="FFFFFF"/>
        </w:rPr>
        <w:t>模拟生物进化，具有很好的收敛性，计算时间少，鲁棒性高等优点。</w:t>
      </w:r>
    </w:p>
    <w:p w14:paraId="379F0496"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color w:val="333333"/>
          <w:sz w:val="24"/>
          <w:szCs w:val="24"/>
          <w:shd w:val="clear" w:color="auto" w:fill="FFFFFF"/>
        </w:rPr>
        <w:t>4.</w:t>
      </w:r>
      <w:r w:rsidRPr="00EC2AFF">
        <w:rPr>
          <w:rFonts w:ascii="Times New Roman" w:eastAsia="宋体" w:hAnsi="Times New Roman" w:cs="Times New Roman"/>
          <w:color w:val="333333"/>
          <w:sz w:val="24"/>
          <w:szCs w:val="24"/>
          <w:shd w:val="clear" w:color="auto" w:fill="FFFFFF"/>
        </w:rPr>
        <w:t>第一问中，充分考虑了元素之间存在的各种位置情况与各种元素关系，从而较为清晰地得出了各个元素之间的距离。</w:t>
      </w:r>
    </w:p>
    <w:p w14:paraId="6A7FCD0D" w14:textId="77777777" w:rsidR="00B84C96" w:rsidRPr="00AC61F2" w:rsidRDefault="00B84C96" w:rsidP="00B84C96">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w:t>
      </w:r>
      <w:r>
        <w:rPr>
          <w:rFonts w:ascii="黑体" w:eastAsia="黑体" w:hAnsi="黑体" w:cs="Times New Roman"/>
          <w:sz w:val="24"/>
          <w:szCs w:val="28"/>
        </w:rPr>
        <w:t xml:space="preserve">2 </w:t>
      </w:r>
      <w:r>
        <w:rPr>
          <w:rFonts w:ascii="黑体" w:eastAsia="黑体" w:hAnsi="黑体" w:cs="Times New Roman" w:hint="eastAsia"/>
          <w:sz w:val="24"/>
          <w:szCs w:val="28"/>
        </w:rPr>
        <w:t>模型的缺点分析</w:t>
      </w:r>
    </w:p>
    <w:p w14:paraId="43EA4E67"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1.</w:t>
      </w:r>
      <w:r w:rsidRPr="00EC2AFF">
        <w:rPr>
          <w:rFonts w:ascii="Times New Roman" w:eastAsia="宋体" w:hAnsi="Times New Roman" w:cs="Times New Roman"/>
          <w:sz w:val="24"/>
          <w:szCs w:val="24"/>
        </w:rPr>
        <w:t>遗传算法容易出现过早收敛的情况，导致计算结果不是最优解。</w:t>
      </w:r>
    </w:p>
    <w:p w14:paraId="0ECEA7BA"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2.</w:t>
      </w:r>
      <w:r w:rsidRPr="00EC2AFF">
        <w:rPr>
          <w:rFonts w:ascii="Times New Roman" w:eastAsia="宋体" w:hAnsi="Times New Roman" w:cs="Times New Roman"/>
          <w:sz w:val="24"/>
          <w:szCs w:val="24"/>
        </w:rPr>
        <w:t>在第四问中模型的模型假设，虽然与实际较为贴合，但是不能达到全局最优化的结果，距离最优路径仍然有一定的差距。</w:t>
      </w:r>
    </w:p>
    <w:p w14:paraId="29054A09" w14:textId="77777777" w:rsidR="00B84C96" w:rsidRPr="00AC61F2" w:rsidRDefault="00B84C96" w:rsidP="00B84C96">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w:t>
      </w:r>
      <w:r>
        <w:rPr>
          <w:rFonts w:ascii="黑体" w:eastAsia="黑体" w:hAnsi="黑体" w:cs="Times New Roman" w:hint="eastAsia"/>
          <w:sz w:val="24"/>
          <w:szCs w:val="28"/>
        </w:rPr>
        <w:t>3</w:t>
      </w:r>
      <w:r>
        <w:rPr>
          <w:rFonts w:ascii="黑体" w:eastAsia="黑体" w:hAnsi="黑体" w:cs="Times New Roman"/>
          <w:sz w:val="24"/>
          <w:szCs w:val="28"/>
        </w:rPr>
        <w:t xml:space="preserve"> </w:t>
      </w:r>
      <w:r>
        <w:rPr>
          <w:rFonts w:ascii="黑体" w:eastAsia="黑体" w:hAnsi="黑体" w:cs="Times New Roman" w:hint="eastAsia"/>
          <w:sz w:val="24"/>
          <w:szCs w:val="28"/>
        </w:rPr>
        <w:t>模型的改进方向</w:t>
      </w:r>
    </w:p>
    <w:p w14:paraId="4AF60F57" w14:textId="77777777" w:rsidR="00B84C96" w:rsidRPr="00EC2AFF" w:rsidRDefault="00B84C96" w:rsidP="00B84C96">
      <w:pPr>
        <w:widowControl/>
        <w:ind w:firstLine="564"/>
        <w:rPr>
          <w:rFonts w:ascii="Times New Roman" w:eastAsia="宋体" w:hAnsi="Times New Roman" w:cs="Times New Roman"/>
          <w:sz w:val="24"/>
          <w:szCs w:val="28"/>
        </w:rPr>
      </w:pPr>
      <w:r w:rsidRPr="00EC2AFF">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sidRPr="00EC2AFF">
        <w:rPr>
          <w:rFonts w:ascii="Times New Roman" w:eastAsia="宋体" w:hAnsi="Times New Roman" w:cs="Times New Roman"/>
          <w:sz w:val="24"/>
          <w:szCs w:val="28"/>
        </w:rPr>
        <w:t>在问题</w:t>
      </w:r>
      <w:r w:rsidRPr="00EC2AFF">
        <w:rPr>
          <w:rFonts w:ascii="Times New Roman" w:eastAsia="宋体" w:hAnsi="Times New Roman" w:cs="Times New Roman"/>
          <w:sz w:val="24"/>
          <w:szCs w:val="28"/>
        </w:rPr>
        <w:t>5</w:t>
      </w:r>
      <w:r w:rsidRPr="00EC2AFF">
        <w:rPr>
          <w:rFonts w:ascii="Times New Roman" w:eastAsia="宋体" w:hAnsi="Times New Roman" w:cs="Times New Roman"/>
          <w:sz w:val="24"/>
          <w:szCs w:val="28"/>
        </w:rPr>
        <w:t>中，可以再建立有关出库总时间影响程度与新添</w:t>
      </w:r>
      <w:proofErr w:type="gramStart"/>
      <w:r w:rsidRPr="00EC2AFF">
        <w:rPr>
          <w:rFonts w:ascii="Times New Roman" w:eastAsia="宋体" w:hAnsi="Times New Roman" w:cs="Times New Roman"/>
          <w:sz w:val="24"/>
          <w:szCs w:val="28"/>
        </w:rPr>
        <w:t>复核台位置</w:t>
      </w:r>
      <w:proofErr w:type="gramEnd"/>
      <w:r w:rsidRPr="00EC2AFF">
        <w:rPr>
          <w:rFonts w:ascii="Times New Roman" w:eastAsia="宋体" w:hAnsi="Times New Roman" w:cs="Times New Roman"/>
          <w:sz w:val="24"/>
          <w:szCs w:val="28"/>
        </w:rPr>
        <w:t>的函数关系，更好地描述新添</w:t>
      </w:r>
      <w:proofErr w:type="gramStart"/>
      <w:r w:rsidRPr="00EC2AFF">
        <w:rPr>
          <w:rFonts w:ascii="Times New Roman" w:eastAsia="宋体" w:hAnsi="Times New Roman" w:cs="Times New Roman"/>
          <w:sz w:val="24"/>
          <w:szCs w:val="28"/>
        </w:rPr>
        <w:t>复核台</w:t>
      </w:r>
      <w:proofErr w:type="gramEnd"/>
      <w:r w:rsidRPr="00EC2AFF">
        <w:rPr>
          <w:rFonts w:ascii="Times New Roman" w:eastAsia="宋体" w:hAnsi="Times New Roman" w:cs="Times New Roman"/>
          <w:sz w:val="24"/>
          <w:szCs w:val="28"/>
        </w:rPr>
        <w:t>的位置对于出库总时间的影响。</w:t>
      </w:r>
    </w:p>
    <w:p w14:paraId="5CB74ECD" w14:textId="77777777" w:rsidR="00B84C96" w:rsidRPr="00EC2AFF" w:rsidRDefault="00B84C96" w:rsidP="00B84C96">
      <w:pPr>
        <w:widowControl/>
        <w:ind w:firstLine="564"/>
        <w:rPr>
          <w:rFonts w:ascii="Times New Roman" w:eastAsia="宋体" w:hAnsi="Times New Roman" w:cs="Times New Roman"/>
          <w:sz w:val="28"/>
          <w:szCs w:val="32"/>
        </w:rPr>
      </w:pPr>
      <w:r w:rsidRPr="00EC2AFF">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在问题</w:t>
      </w:r>
      <w:r>
        <w:rPr>
          <w:rFonts w:ascii="Times New Roman" w:eastAsia="宋体" w:hAnsi="Times New Roman" w:cs="Times New Roman" w:hint="eastAsia"/>
          <w:sz w:val="24"/>
          <w:szCs w:val="28"/>
        </w:rPr>
        <w:t>6</w:t>
      </w:r>
      <w:r>
        <w:rPr>
          <w:rFonts w:ascii="Times New Roman" w:eastAsia="宋体" w:hAnsi="Times New Roman" w:cs="Times New Roman" w:hint="eastAsia"/>
          <w:sz w:val="24"/>
          <w:szCs w:val="28"/>
        </w:rPr>
        <w:t>中，可以构建一个优化方程，使得</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所需的行走距离最短的同时，畅销商品所在的货架也不会过于拥挤。</w:t>
      </w:r>
    </w:p>
    <w:p w14:paraId="7F56F246" w14:textId="067C584C" w:rsidR="00B84C96" w:rsidRDefault="00B84C96" w:rsidP="00B84C96">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七</w:t>
      </w:r>
      <w:r w:rsidR="00592A18">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模型的</w:t>
      </w:r>
      <w:r>
        <w:rPr>
          <w:rFonts w:ascii="Times New Roman" w:eastAsia="黑体" w:hAnsi="Times New Roman" w:cs="Times New Roman" w:hint="eastAsia"/>
          <w:sz w:val="28"/>
          <w:szCs w:val="32"/>
        </w:rPr>
        <w:t>综合评价和推广</w:t>
      </w:r>
    </w:p>
    <w:p w14:paraId="45996589" w14:textId="77777777" w:rsidR="00B84C96" w:rsidRDefault="00B84C96" w:rsidP="00B84C96">
      <w:pPr>
        <w:adjustRightInd w:val="0"/>
        <w:snapToGrid w:val="0"/>
        <w:spacing w:beforeLines="50" w:before="156" w:afterLines="50" w:after="156"/>
        <w:ind w:firstLineChars="200" w:firstLine="480"/>
        <w:rPr>
          <w:rFonts w:ascii="宋体" w:eastAsia="宋体" w:hAnsi="宋体"/>
          <w:sz w:val="24"/>
          <w:szCs w:val="24"/>
        </w:rPr>
      </w:pPr>
      <w:r>
        <w:rPr>
          <w:rFonts w:ascii="宋体" w:eastAsia="宋体" w:hAnsi="宋体" w:hint="eastAsia"/>
          <w:sz w:val="24"/>
          <w:szCs w:val="24"/>
        </w:rPr>
        <w:t>本文提出的优化模型不单单可以运用在</w:t>
      </w:r>
      <w:proofErr w:type="gramStart"/>
      <w:r>
        <w:rPr>
          <w:rFonts w:ascii="宋体" w:eastAsia="宋体" w:hAnsi="宋体" w:hint="eastAsia"/>
          <w:sz w:val="24"/>
          <w:szCs w:val="24"/>
        </w:rPr>
        <w:t>对拣货员</w:t>
      </w:r>
      <w:proofErr w:type="gramEnd"/>
      <w:r>
        <w:rPr>
          <w:rFonts w:ascii="宋体" w:eastAsia="宋体" w:hAnsi="宋体" w:hint="eastAsia"/>
          <w:sz w:val="24"/>
          <w:szCs w:val="24"/>
        </w:rPr>
        <w:t>的调度，在未来人工智能和机器人的时代，可以对本文提出的模型进一步的优化，从而使机器人的调度更加完美，如亚马</w:t>
      </w:r>
      <w:proofErr w:type="gramStart"/>
      <w:r>
        <w:rPr>
          <w:rFonts w:ascii="宋体" w:eastAsia="宋体" w:hAnsi="宋体" w:hint="eastAsia"/>
          <w:sz w:val="24"/>
          <w:szCs w:val="24"/>
        </w:rPr>
        <w:t>逊最新</w:t>
      </w:r>
      <w:proofErr w:type="gramEnd"/>
      <w:r>
        <w:rPr>
          <w:rFonts w:ascii="宋体" w:eastAsia="宋体" w:hAnsi="宋体" w:hint="eastAsia"/>
          <w:sz w:val="24"/>
          <w:szCs w:val="24"/>
        </w:rPr>
        <w:t>的仓库机器人，不仅节省了人力，同时也大大提高了工作的效率。</w:t>
      </w:r>
    </w:p>
    <w:p w14:paraId="28D90739" w14:textId="77777777" w:rsidR="00B84C96" w:rsidRDefault="00B84C96" w:rsidP="00B84C96">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6.1</w:t>
      </w:r>
      <w:r>
        <w:rPr>
          <w:rFonts w:ascii="黑体" w:eastAsia="黑体" w:hAnsi="黑体" w:cs="Times New Roman"/>
          <w:sz w:val="24"/>
          <w:szCs w:val="28"/>
        </w:rPr>
        <w:t xml:space="preserve"> </w:t>
      </w:r>
      <w:r>
        <w:rPr>
          <w:rFonts w:ascii="黑体" w:eastAsia="黑体" w:hAnsi="黑体" w:cs="Times New Roman" w:hint="eastAsia"/>
          <w:sz w:val="24"/>
          <w:szCs w:val="28"/>
        </w:rPr>
        <w:t>模型的优点分析</w:t>
      </w:r>
    </w:p>
    <w:p w14:paraId="28F6D001"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1.</w:t>
      </w:r>
      <w:r w:rsidRPr="00EC2AFF">
        <w:rPr>
          <w:rFonts w:ascii="Times New Roman" w:eastAsia="宋体" w:hAnsi="Times New Roman" w:cs="Times New Roman"/>
          <w:sz w:val="24"/>
          <w:szCs w:val="24"/>
        </w:rPr>
        <w:t>在第四问的模型中，我们</w:t>
      </w:r>
      <w:proofErr w:type="gramStart"/>
      <w:r w:rsidRPr="00EC2AFF">
        <w:rPr>
          <w:rFonts w:ascii="Times New Roman" w:eastAsia="宋体" w:hAnsi="Times New Roman" w:cs="Times New Roman"/>
          <w:sz w:val="24"/>
          <w:szCs w:val="24"/>
        </w:rPr>
        <w:t>从拣货员</w:t>
      </w:r>
      <w:proofErr w:type="gramEnd"/>
      <w:r w:rsidRPr="00EC2AFF">
        <w:rPr>
          <w:rFonts w:ascii="Times New Roman" w:eastAsia="宋体" w:hAnsi="Times New Roman" w:cs="Times New Roman"/>
          <w:sz w:val="24"/>
          <w:szCs w:val="24"/>
        </w:rPr>
        <w:t>的角度来考虑路线的判断，简化了模型，也贴近生活实际。</w:t>
      </w:r>
    </w:p>
    <w:p w14:paraId="1F9675FB"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2.</w:t>
      </w:r>
      <w:r w:rsidRPr="00EC2AFF">
        <w:rPr>
          <w:rFonts w:ascii="Times New Roman" w:eastAsia="宋体" w:hAnsi="Times New Roman" w:cs="Times New Roman"/>
          <w:sz w:val="24"/>
          <w:szCs w:val="24"/>
        </w:rPr>
        <w:t>在第五问的模型中，我们从</w:t>
      </w:r>
      <w:proofErr w:type="gramStart"/>
      <w:r w:rsidRPr="00EC2AFF">
        <w:rPr>
          <w:rFonts w:ascii="Times New Roman" w:eastAsia="宋体" w:hAnsi="Times New Roman" w:cs="Times New Roman"/>
          <w:sz w:val="24"/>
          <w:szCs w:val="24"/>
        </w:rPr>
        <w:t>复核台</w:t>
      </w:r>
      <w:proofErr w:type="gramEnd"/>
      <w:r w:rsidRPr="00EC2AFF">
        <w:rPr>
          <w:rFonts w:ascii="Times New Roman" w:eastAsia="宋体" w:hAnsi="Times New Roman" w:cs="Times New Roman"/>
          <w:sz w:val="24"/>
          <w:szCs w:val="24"/>
        </w:rPr>
        <w:t>在仓库中的方位角度考虑问题，选出了三个具有代表性的复核台，</w:t>
      </w:r>
      <w:r w:rsidRPr="00EC2AFF">
        <w:rPr>
          <w:rFonts w:ascii="Times New Roman" w:eastAsia="宋体" w:hAnsi="Times New Roman" w:cs="Times New Roman"/>
          <w:sz w:val="24"/>
          <w:szCs w:val="24"/>
        </w:rPr>
        <w:t>T0002,T0008,T0011,</w:t>
      </w:r>
      <w:r w:rsidRPr="00EC2AFF">
        <w:rPr>
          <w:rFonts w:ascii="Times New Roman" w:eastAsia="宋体" w:hAnsi="Times New Roman" w:cs="Times New Roman"/>
          <w:sz w:val="24"/>
          <w:szCs w:val="24"/>
        </w:rPr>
        <w:t>我们分别对其进行了分析讨论，既具有一定的代表性，能得出准确的结果，又大大简便了计算的复杂度。</w:t>
      </w:r>
    </w:p>
    <w:p w14:paraId="6A38D9D3"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3.</w:t>
      </w:r>
      <w:r w:rsidRPr="00EC2AFF">
        <w:rPr>
          <w:rFonts w:ascii="Times New Roman" w:eastAsia="宋体" w:hAnsi="Times New Roman" w:cs="Times New Roman"/>
          <w:sz w:val="24"/>
          <w:szCs w:val="24"/>
        </w:rPr>
        <w:t>在第二问中，我们采用了遗传算法，</w:t>
      </w:r>
      <w:r w:rsidRPr="00EC2AFF">
        <w:rPr>
          <w:rFonts w:ascii="Times New Roman" w:eastAsia="宋体" w:hAnsi="Times New Roman" w:cs="Times New Roman"/>
          <w:color w:val="333333"/>
          <w:sz w:val="24"/>
          <w:szCs w:val="24"/>
          <w:shd w:val="clear" w:color="auto" w:fill="FFFFFF"/>
        </w:rPr>
        <w:t>模拟生物进化，具有很好的收敛性，计算时间少，鲁棒性高等优点。</w:t>
      </w:r>
    </w:p>
    <w:p w14:paraId="220963F9"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color w:val="333333"/>
          <w:sz w:val="24"/>
          <w:szCs w:val="24"/>
          <w:shd w:val="clear" w:color="auto" w:fill="FFFFFF"/>
        </w:rPr>
        <w:t>4.</w:t>
      </w:r>
      <w:r w:rsidRPr="00EC2AFF">
        <w:rPr>
          <w:rFonts w:ascii="Times New Roman" w:eastAsia="宋体" w:hAnsi="Times New Roman" w:cs="Times New Roman"/>
          <w:color w:val="333333"/>
          <w:sz w:val="24"/>
          <w:szCs w:val="24"/>
          <w:shd w:val="clear" w:color="auto" w:fill="FFFFFF"/>
        </w:rPr>
        <w:t>第一问中，充分考虑了元素之间存在的各种位置情况与各种元素关系，从而较为清晰地得出了各个元素之间的距离。</w:t>
      </w:r>
    </w:p>
    <w:p w14:paraId="5D4D05A5" w14:textId="77777777" w:rsidR="00B84C96" w:rsidRPr="00AC61F2" w:rsidRDefault="00B84C96" w:rsidP="00B84C96">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w:t>
      </w:r>
      <w:r>
        <w:rPr>
          <w:rFonts w:ascii="黑体" w:eastAsia="黑体" w:hAnsi="黑体" w:cs="Times New Roman"/>
          <w:sz w:val="24"/>
          <w:szCs w:val="28"/>
        </w:rPr>
        <w:t xml:space="preserve">2 </w:t>
      </w:r>
      <w:r>
        <w:rPr>
          <w:rFonts w:ascii="黑体" w:eastAsia="黑体" w:hAnsi="黑体" w:cs="Times New Roman" w:hint="eastAsia"/>
          <w:sz w:val="24"/>
          <w:szCs w:val="28"/>
        </w:rPr>
        <w:t>模型的缺点分析</w:t>
      </w:r>
    </w:p>
    <w:p w14:paraId="6EDE8200"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1.</w:t>
      </w:r>
      <w:r w:rsidRPr="00EC2AFF">
        <w:rPr>
          <w:rFonts w:ascii="Times New Roman" w:eastAsia="宋体" w:hAnsi="Times New Roman" w:cs="Times New Roman"/>
          <w:sz w:val="24"/>
          <w:szCs w:val="24"/>
        </w:rPr>
        <w:t>遗传算法容易出现过早收敛的情况，导致计算结果不是最优解。</w:t>
      </w:r>
    </w:p>
    <w:p w14:paraId="692E2BE4" w14:textId="77777777" w:rsidR="00B84C96" w:rsidRPr="00EC2AFF" w:rsidRDefault="00B84C96" w:rsidP="00B84C96">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2.</w:t>
      </w:r>
      <w:r w:rsidRPr="00EC2AFF">
        <w:rPr>
          <w:rFonts w:ascii="Times New Roman" w:eastAsia="宋体" w:hAnsi="Times New Roman" w:cs="Times New Roman"/>
          <w:sz w:val="24"/>
          <w:szCs w:val="24"/>
        </w:rPr>
        <w:t>在第四问中模型的模型假设，虽然与实际较为贴合，但是不能达到全局最优化的结果，距离最优路径仍然有一定的差距。</w:t>
      </w:r>
    </w:p>
    <w:p w14:paraId="2B56A744" w14:textId="77777777" w:rsidR="00B84C96" w:rsidRPr="00AC61F2" w:rsidRDefault="00B84C96" w:rsidP="00B84C96">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w:t>
      </w:r>
      <w:r>
        <w:rPr>
          <w:rFonts w:ascii="黑体" w:eastAsia="黑体" w:hAnsi="黑体" w:cs="Times New Roman" w:hint="eastAsia"/>
          <w:sz w:val="24"/>
          <w:szCs w:val="28"/>
        </w:rPr>
        <w:t>3</w:t>
      </w:r>
      <w:r>
        <w:rPr>
          <w:rFonts w:ascii="黑体" w:eastAsia="黑体" w:hAnsi="黑体" w:cs="Times New Roman"/>
          <w:sz w:val="24"/>
          <w:szCs w:val="28"/>
        </w:rPr>
        <w:t xml:space="preserve"> </w:t>
      </w:r>
      <w:r>
        <w:rPr>
          <w:rFonts w:ascii="黑体" w:eastAsia="黑体" w:hAnsi="黑体" w:cs="Times New Roman" w:hint="eastAsia"/>
          <w:sz w:val="24"/>
          <w:szCs w:val="28"/>
        </w:rPr>
        <w:t>模型的改进方向</w:t>
      </w:r>
    </w:p>
    <w:p w14:paraId="365BA296" w14:textId="77777777" w:rsidR="00B84C96" w:rsidRPr="00EC2AFF" w:rsidRDefault="00B84C96" w:rsidP="00B84C96">
      <w:pPr>
        <w:widowControl/>
        <w:ind w:firstLine="564"/>
        <w:rPr>
          <w:rFonts w:ascii="Times New Roman" w:eastAsia="宋体" w:hAnsi="Times New Roman" w:cs="Times New Roman"/>
          <w:sz w:val="24"/>
          <w:szCs w:val="28"/>
        </w:rPr>
      </w:pPr>
      <w:r w:rsidRPr="00EC2AFF">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sidRPr="00EC2AFF">
        <w:rPr>
          <w:rFonts w:ascii="Times New Roman" w:eastAsia="宋体" w:hAnsi="Times New Roman" w:cs="Times New Roman"/>
          <w:sz w:val="24"/>
          <w:szCs w:val="28"/>
        </w:rPr>
        <w:t>在问题</w:t>
      </w:r>
      <w:r w:rsidRPr="00EC2AFF">
        <w:rPr>
          <w:rFonts w:ascii="Times New Roman" w:eastAsia="宋体" w:hAnsi="Times New Roman" w:cs="Times New Roman"/>
          <w:sz w:val="24"/>
          <w:szCs w:val="28"/>
        </w:rPr>
        <w:t>5</w:t>
      </w:r>
      <w:r w:rsidRPr="00EC2AFF">
        <w:rPr>
          <w:rFonts w:ascii="Times New Roman" w:eastAsia="宋体" w:hAnsi="Times New Roman" w:cs="Times New Roman"/>
          <w:sz w:val="24"/>
          <w:szCs w:val="28"/>
        </w:rPr>
        <w:t>中，可以再建立有关出库总时间影响程度与新添</w:t>
      </w:r>
      <w:proofErr w:type="gramStart"/>
      <w:r w:rsidRPr="00EC2AFF">
        <w:rPr>
          <w:rFonts w:ascii="Times New Roman" w:eastAsia="宋体" w:hAnsi="Times New Roman" w:cs="Times New Roman"/>
          <w:sz w:val="24"/>
          <w:szCs w:val="28"/>
        </w:rPr>
        <w:t>复核台位置</w:t>
      </w:r>
      <w:proofErr w:type="gramEnd"/>
      <w:r w:rsidRPr="00EC2AFF">
        <w:rPr>
          <w:rFonts w:ascii="Times New Roman" w:eastAsia="宋体" w:hAnsi="Times New Roman" w:cs="Times New Roman"/>
          <w:sz w:val="24"/>
          <w:szCs w:val="28"/>
        </w:rPr>
        <w:t>的函数关系，更好地描述新添</w:t>
      </w:r>
      <w:proofErr w:type="gramStart"/>
      <w:r w:rsidRPr="00EC2AFF">
        <w:rPr>
          <w:rFonts w:ascii="Times New Roman" w:eastAsia="宋体" w:hAnsi="Times New Roman" w:cs="Times New Roman"/>
          <w:sz w:val="24"/>
          <w:szCs w:val="28"/>
        </w:rPr>
        <w:t>复核台</w:t>
      </w:r>
      <w:proofErr w:type="gramEnd"/>
      <w:r w:rsidRPr="00EC2AFF">
        <w:rPr>
          <w:rFonts w:ascii="Times New Roman" w:eastAsia="宋体" w:hAnsi="Times New Roman" w:cs="Times New Roman"/>
          <w:sz w:val="24"/>
          <w:szCs w:val="28"/>
        </w:rPr>
        <w:t>的位置对于出库总时间的影响。</w:t>
      </w:r>
    </w:p>
    <w:p w14:paraId="747927E2" w14:textId="77777777" w:rsidR="00B84C96" w:rsidRPr="003248A4" w:rsidRDefault="00B84C96" w:rsidP="00B84C96">
      <w:pPr>
        <w:adjustRightInd w:val="0"/>
        <w:snapToGrid w:val="0"/>
        <w:spacing w:beforeLines="50" w:before="156" w:afterLines="50" w:after="156"/>
        <w:ind w:firstLineChars="200" w:firstLine="480"/>
        <w:rPr>
          <w:rFonts w:ascii="Times New Roman" w:eastAsia="黑体" w:hAnsi="Times New Roman" w:cs="Times New Roman"/>
          <w:sz w:val="28"/>
          <w:szCs w:val="32"/>
        </w:rPr>
      </w:pPr>
      <w:r w:rsidRPr="00EC2AFF">
        <w:rPr>
          <w:rFonts w:ascii="Times New Roman" w:eastAsia="宋体" w:hAnsi="Times New Roman" w:cs="Times New Roman"/>
          <w:sz w:val="24"/>
          <w:szCs w:val="28"/>
        </w:rPr>
        <w:lastRenderedPageBreak/>
        <w:t>2</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在问题</w:t>
      </w:r>
      <w:r>
        <w:rPr>
          <w:rFonts w:ascii="Times New Roman" w:eastAsia="宋体" w:hAnsi="Times New Roman" w:cs="Times New Roman" w:hint="eastAsia"/>
          <w:sz w:val="24"/>
          <w:szCs w:val="28"/>
        </w:rPr>
        <w:t>6</w:t>
      </w:r>
      <w:r>
        <w:rPr>
          <w:rFonts w:ascii="Times New Roman" w:eastAsia="宋体" w:hAnsi="Times New Roman" w:cs="Times New Roman" w:hint="eastAsia"/>
          <w:sz w:val="24"/>
          <w:szCs w:val="28"/>
        </w:rPr>
        <w:t>中，可以构建一个优化方程，使得</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所需的行走距离最短的同时，畅销商品所在的货架也不会过于拥挤。</w:t>
      </w:r>
    </w:p>
    <w:p w14:paraId="66FC0FAC" w14:textId="77777777" w:rsidR="00B84C96" w:rsidRDefault="00B84C96" w:rsidP="00B84C96">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八</w:t>
      </w:r>
      <w:r w:rsidRPr="003864F3">
        <w:rPr>
          <w:rFonts w:ascii="Times New Roman" w:eastAsia="黑体" w:hAnsi="Times New Roman" w:cs="Times New Roman"/>
          <w:sz w:val="28"/>
          <w:szCs w:val="32"/>
        </w:rPr>
        <w:t xml:space="preserve"> </w:t>
      </w:r>
      <w:r w:rsidRPr="003864F3">
        <w:rPr>
          <w:rFonts w:ascii="Times New Roman" w:eastAsia="黑体" w:hAnsi="Times New Roman" w:cs="Times New Roman"/>
          <w:sz w:val="28"/>
          <w:szCs w:val="32"/>
        </w:rPr>
        <w:t>参考文献</w:t>
      </w:r>
    </w:p>
    <w:p w14:paraId="6EF21C03" w14:textId="77777777" w:rsidR="00B84C96" w:rsidRPr="00E711F8" w:rsidRDefault="00B84C96" w:rsidP="00B84C96">
      <w:pPr>
        <w:adjustRightInd w:val="0"/>
        <w:snapToGrid w:val="0"/>
        <w:jc w:val="left"/>
        <w:rPr>
          <w:rFonts w:ascii="宋体" w:eastAsia="宋体" w:hAnsi="宋体"/>
        </w:rPr>
      </w:pPr>
      <w:r w:rsidRPr="00E711F8">
        <w:rPr>
          <w:rFonts w:ascii="宋体" w:eastAsia="宋体" w:hAnsi="宋体"/>
        </w:rPr>
        <w:t>[1]席裕庚,柴天佑,恽为民.遗传算法综述[J].控制理论与应用,1996(06):697-708.</w:t>
      </w:r>
    </w:p>
    <w:p w14:paraId="592999D2" w14:textId="77777777" w:rsidR="00B84C96" w:rsidRPr="00FC28FA" w:rsidRDefault="00B84C96" w:rsidP="00B84C96">
      <w:pPr>
        <w:adjustRightInd w:val="0"/>
        <w:snapToGrid w:val="0"/>
        <w:jc w:val="left"/>
        <w:rPr>
          <w:rFonts w:ascii="宋体" w:eastAsia="宋体" w:hAnsi="宋体"/>
        </w:rPr>
      </w:pPr>
      <w:r w:rsidRPr="00E711F8">
        <w:rPr>
          <w:rFonts w:ascii="宋体" w:eastAsia="宋体" w:hAnsi="宋体"/>
        </w:rPr>
        <w:t>[</w:t>
      </w:r>
      <w:r w:rsidRPr="00E711F8">
        <w:rPr>
          <w:rFonts w:ascii="宋体" w:eastAsia="宋体" w:hAnsi="宋体" w:hint="eastAsia"/>
        </w:rPr>
        <w:t>2</w:t>
      </w:r>
      <w:r w:rsidRPr="00E711F8">
        <w:rPr>
          <w:rFonts w:ascii="宋体" w:eastAsia="宋体" w:hAnsi="宋体"/>
        </w:rPr>
        <w:t>]李炜文. 自动化立体仓库AGV路径规划研究[D].吉林大学,2020.</w:t>
      </w:r>
    </w:p>
    <w:p w14:paraId="2BFEFB83" w14:textId="77777777" w:rsidR="00B84C96" w:rsidRPr="00FC28FA" w:rsidRDefault="00B84C96" w:rsidP="00B84C96">
      <w:pPr>
        <w:adjustRightInd w:val="0"/>
        <w:snapToGrid w:val="0"/>
        <w:jc w:val="left"/>
        <w:rPr>
          <w:rFonts w:ascii="宋体" w:eastAsia="宋体" w:hAnsi="宋体"/>
        </w:rPr>
      </w:pPr>
      <w:r w:rsidRPr="00FC28FA">
        <w:rPr>
          <w:rFonts w:ascii="宋体" w:eastAsia="宋体" w:hAnsi="宋体"/>
        </w:rPr>
        <w:t>[</w:t>
      </w:r>
      <w:r>
        <w:rPr>
          <w:rFonts w:ascii="宋体" w:eastAsia="宋体" w:hAnsi="宋体" w:hint="eastAsia"/>
        </w:rPr>
        <w:t>3</w:t>
      </w:r>
      <w:r w:rsidRPr="00FC28FA">
        <w:rPr>
          <w:rFonts w:ascii="宋体" w:eastAsia="宋体" w:hAnsi="宋体"/>
        </w:rPr>
        <w:t>]郑斌,</w:t>
      </w:r>
      <w:proofErr w:type="gramStart"/>
      <w:r w:rsidRPr="00FC28FA">
        <w:rPr>
          <w:rFonts w:ascii="宋体" w:eastAsia="宋体" w:hAnsi="宋体"/>
        </w:rPr>
        <w:t>林钦</w:t>
      </w:r>
      <w:proofErr w:type="gramEnd"/>
      <w:r w:rsidRPr="00FC28FA">
        <w:rPr>
          <w:rFonts w:ascii="宋体" w:eastAsia="宋体" w:hAnsi="宋体"/>
        </w:rPr>
        <w:t>.基于遗传算法的仓储管理优化研究[J].普洱学院学报,2020,36(03):42-45.</w:t>
      </w:r>
    </w:p>
    <w:p w14:paraId="70038B7B" w14:textId="77777777" w:rsidR="00B84C96" w:rsidRPr="0014027A" w:rsidRDefault="00B84C96" w:rsidP="00B84C96">
      <w:pPr>
        <w:adjustRightInd w:val="0"/>
        <w:snapToGrid w:val="0"/>
        <w:jc w:val="left"/>
        <w:rPr>
          <w:rFonts w:ascii="宋体" w:eastAsia="宋体" w:hAnsi="宋体"/>
        </w:rPr>
      </w:pPr>
      <w:r w:rsidRPr="00FC28FA">
        <w:rPr>
          <w:rFonts w:ascii="宋体" w:eastAsia="宋体" w:hAnsi="宋体"/>
        </w:rPr>
        <w:t>[</w:t>
      </w:r>
      <w:r>
        <w:rPr>
          <w:rFonts w:ascii="宋体" w:eastAsia="宋体" w:hAnsi="宋体" w:hint="eastAsia"/>
        </w:rPr>
        <w:t>4</w:t>
      </w:r>
      <w:r w:rsidRPr="00FC28FA">
        <w:rPr>
          <w:rFonts w:ascii="宋体" w:eastAsia="宋体" w:hAnsi="宋体"/>
        </w:rPr>
        <w:t>]王晟旭,皇甫遥遥.基于猫群算法的人工拣选作业路径优化研究[J].中国储运,2020(03):116-119.</w:t>
      </w:r>
    </w:p>
    <w:p w14:paraId="530AE50B" w14:textId="77777777" w:rsidR="00B84C96" w:rsidRDefault="00B84C96" w:rsidP="00B84C96">
      <w:pPr>
        <w:adjustRightInd w:val="0"/>
        <w:snapToGrid w:val="0"/>
        <w:jc w:val="left"/>
        <w:rPr>
          <w:rFonts w:ascii="宋体" w:eastAsia="宋体" w:hAnsi="宋体"/>
        </w:rPr>
      </w:pPr>
      <w:r w:rsidRPr="0014027A">
        <w:rPr>
          <w:rFonts w:ascii="宋体" w:eastAsia="宋体" w:hAnsi="宋体"/>
        </w:rPr>
        <w:t>[</w:t>
      </w:r>
      <w:r>
        <w:rPr>
          <w:rFonts w:ascii="宋体" w:eastAsia="宋体" w:hAnsi="宋体" w:hint="eastAsia"/>
        </w:rPr>
        <w:t>5</w:t>
      </w:r>
      <w:r w:rsidRPr="0014027A">
        <w:rPr>
          <w:rFonts w:ascii="宋体" w:eastAsia="宋体" w:hAnsi="宋体"/>
        </w:rPr>
        <w:t>]</w:t>
      </w:r>
      <w:proofErr w:type="gramStart"/>
      <w:r w:rsidRPr="0014027A">
        <w:rPr>
          <w:rFonts w:ascii="宋体" w:eastAsia="宋体" w:hAnsi="宋体"/>
        </w:rPr>
        <w:t>杜星锐</w:t>
      </w:r>
      <w:proofErr w:type="gramEnd"/>
      <w:r w:rsidRPr="0014027A">
        <w:rPr>
          <w:rFonts w:ascii="宋体" w:eastAsia="宋体" w:hAnsi="宋体"/>
        </w:rPr>
        <w:t>.电商仓库拣选作业优化研究[J].中国物流与采购,2020(04):49.</w:t>
      </w:r>
    </w:p>
    <w:p w14:paraId="6401BE78" w14:textId="77777777" w:rsidR="00B84C96" w:rsidRDefault="00B84C96" w:rsidP="00B84C96">
      <w:pPr>
        <w:widowControl/>
        <w:jc w:val="left"/>
        <w:rPr>
          <w:rFonts w:ascii="Times New Roman" w:eastAsia="黑体" w:hAnsi="Times New Roman" w:cs="Times New Roman"/>
          <w:sz w:val="28"/>
          <w:szCs w:val="32"/>
        </w:rPr>
      </w:pPr>
      <w:r>
        <w:rPr>
          <w:rFonts w:ascii="Times New Roman" w:eastAsia="黑体" w:hAnsi="Times New Roman" w:cs="Times New Roman"/>
          <w:sz w:val="28"/>
          <w:szCs w:val="32"/>
        </w:rPr>
        <w:br w:type="page"/>
      </w:r>
    </w:p>
    <w:p w14:paraId="31F4FBE1" w14:textId="77777777" w:rsidR="00B84C96" w:rsidRPr="00F211FE" w:rsidRDefault="00B84C96" w:rsidP="00B84C96">
      <w:pPr>
        <w:widowControl/>
        <w:jc w:val="center"/>
        <w:rPr>
          <w:rFonts w:ascii="宋体" w:eastAsia="宋体" w:hAnsi="宋体"/>
        </w:rPr>
      </w:pPr>
      <w:r>
        <w:rPr>
          <w:rFonts w:ascii="Times New Roman" w:eastAsia="黑体" w:hAnsi="Times New Roman" w:cs="Times New Roman" w:hint="eastAsia"/>
          <w:sz w:val="28"/>
          <w:szCs w:val="32"/>
        </w:rPr>
        <w:lastRenderedPageBreak/>
        <w:t>附录</w:t>
      </w:r>
    </w:p>
    <w:p w14:paraId="1E6FAB00" w14:textId="77777777" w:rsidR="00B84C96" w:rsidRDefault="00B84C96" w:rsidP="00B84C96"/>
    <w:p w14:paraId="7FC4662D" w14:textId="77777777" w:rsidR="00275C77" w:rsidRDefault="00275C77" w:rsidP="00B84C96">
      <w:pPr>
        <w:adjustRightInd w:val="0"/>
        <w:snapToGrid w:val="0"/>
      </w:pPr>
    </w:p>
    <w:sectPr w:rsidR="00275C77" w:rsidSect="00B605BC">
      <w:footerReference w:type="default" r:id="rId12"/>
      <w:pgSz w:w="11906" w:h="16838"/>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hp" w:date="2021-05-23T17:56:00Z" w:initials="h">
    <w:p w14:paraId="0457D695" w14:textId="642C3143" w:rsidR="006440E0" w:rsidRDefault="006440E0">
      <w:pPr>
        <w:pStyle w:val="af1"/>
      </w:pPr>
      <w:r>
        <w:rPr>
          <w:rStyle w:val="af0"/>
        </w:rPr>
        <w:annotationRef/>
      </w:r>
      <w:r>
        <w:rPr>
          <w:rFonts w:hint="eastAsia"/>
        </w:rPr>
        <w:t>总共8个</w:t>
      </w:r>
    </w:p>
  </w:comment>
  <w:comment w:id="51" w:author="hp" w:date="2021-05-23T17:57:00Z" w:initials="h">
    <w:p w14:paraId="4026F764" w14:textId="7C7BC229" w:rsidR="006440E0" w:rsidRDefault="006440E0">
      <w:pPr>
        <w:pStyle w:val="af1"/>
      </w:pPr>
      <w:r>
        <w:rPr>
          <w:rStyle w:val="af0"/>
        </w:rPr>
        <w:annotationRef/>
      </w:r>
      <w:r>
        <w:rPr>
          <w:rFonts w:hint="eastAsia"/>
        </w:rPr>
        <w:t>？？？什么辐射</w:t>
      </w:r>
    </w:p>
  </w:comment>
  <w:comment w:id="59" w:author="hp" w:date="2021-05-23T17:58:00Z" w:initials="h">
    <w:p w14:paraId="7743FF54" w14:textId="72BA9ABC" w:rsidR="006440E0" w:rsidRDefault="006440E0">
      <w:pPr>
        <w:pStyle w:val="af1"/>
      </w:pPr>
      <w:r>
        <w:rPr>
          <w:rStyle w:val="af0"/>
        </w:rPr>
        <w:annotationRef/>
      </w:r>
      <w:r>
        <w:rPr>
          <w:rFonts w:hint="eastAsia"/>
        </w:rPr>
        <w:t>我觉得这个还是用“已栅格化的障碍物”和未栅格化的比较合适</w:t>
      </w:r>
    </w:p>
  </w:comment>
  <w:comment w:id="69" w:author="hp" w:date="2021-05-23T18:12:00Z" w:initials="h">
    <w:p w14:paraId="1B59EA3A" w14:textId="08863514" w:rsidR="00812DBC" w:rsidRDefault="00812DBC">
      <w:pPr>
        <w:pStyle w:val="af1"/>
      </w:pPr>
      <w:r>
        <w:rPr>
          <w:rStyle w:val="af0"/>
        </w:rPr>
        <w:annotationRef/>
      </w:r>
      <w:proofErr w:type="gramStart"/>
      <w:r>
        <w:rPr>
          <w:rFonts w:hint="eastAsia"/>
        </w:rPr>
        <w:t>极角排序</w:t>
      </w:r>
      <w:proofErr w:type="gramEnd"/>
      <w:r>
        <w:rPr>
          <w:rFonts w:hint="eastAsia"/>
        </w:rPr>
        <w:t>呢？</w:t>
      </w:r>
    </w:p>
  </w:comment>
  <w:comment w:id="71" w:author="hp" w:date="2021-05-23T18:06:00Z" w:initials="h">
    <w:p w14:paraId="1E36FE43" w14:textId="77777777" w:rsidR="00812DBC" w:rsidRDefault="00812DBC">
      <w:pPr>
        <w:pStyle w:val="af1"/>
      </w:pPr>
      <w:r>
        <w:rPr>
          <w:rStyle w:val="af0"/>
        </w:rPr>
        <w:annotationRef/>
      </w:r>
      <w:r>
        <w:rPr>
          <w:rFonts w:hint="eastAsia"/>
        </w:rPr>
        <w:t>蚁群呢？</w:t>
      </w:r>
    </w:p>
    <w:p w14:paraId="578123FE" w14:textId="77777777" w:rsidR="00812DBC" w:rsidRDefault="00812DBC">
      <w:pPr>
        <w:pStyle w:val="af1"/>
      </w:pPr>
      <w:r>
        <w:rPr>
          <w:rFonts w:hint="eastAsia"/>
        </w:rPr>
        <w:t>启发式算法呢？</w:t>
      </w:r>
    </w:p>
    <w:p w14:paraId="565FFE21" w14:textId="77777777" w:rsidR="00812DBC" w:rsidRDefault="00812DBC">
      <w:pPr>
        <w:pStyle w:val="af1"/>
      </w:pPr>
      <w:r>
        <w:rPr>
          <w:rFonts w:hint="eastAsia"/>
        </w:rPr>
        <w:t>写清楚什么是事物，什么是信息素</w:t>
      </w:r>
    </w:p>
    <w:p w14:paraId="53C1FCBE" w14:textId="47C830A3" w:rsidR="00812DBC" w:rsidRDefault="00812DBC">
      <w:pPr>
        <w:pStyle w:val="af1"/>
        <w:rPr>
          <w:rFonts w:hint="eastAsia"/>
        </w:rPr>
      </w:pPr>
      <w:r>
        <w:rPr>
          <w:rFonts w:hint="eastAsia"/>
        </w:rPr>
        <w:t>如何决策</w:t>
      </w:r>
    </w:p>
  </w:comment>
  <w:comment w:id="93" w:author="hp" w:date="2021-05-23T18:09:00Z" w:initials="h">
    <w:p w14:paraId="082D0F77" w14:textId="77777777" w:rsidR="00812DBC" w:rsidRDefault="00812DBC">
      <w:pPr>
        <w:pStyle w:val="af1"/>
      </w:pPr>
      <w:r>
        <w:rPr>
          <w:rStyle w:val="af0"/>
        </w:rPr>
        <w:annotationRef/>
      </w:r>
      <w:r>
        <w:rPr>
          <w:rFonts w:hint="eastAsia"/>
        </w:rPr>
        <w:t>错的</w:t>
      </w:r>
    </w:p>
    <w:p w14:paraId="41F35430" w14:textId="77777777" w:rsidR="00812DBC" w:rsidRDefault="00812DBC">
      <w:pPr>
        <w:pStyle w:val="af1"/>
      </w:pPr>
      <w:r>
        <w:rPr>
          <w:rFonts w:hint="eastAsia"/>
        </w:rPr>
        <w:t>这个结论要放在大数据规模的前提下</w:t>
      </w:r>
    </w:p>
    <w:p w14:paraId="6DC3168A" w14:textId="006C3345" w:rsidR="00812DBC" w:rsidRDefault="00812DBC">
      <w:pPr>
        <w:pStyle w:val="af1"/>
        <w:rPr>
          <w:rFonts w:hint="eastAsia"/>
        </w:rPr>
      </w:pPr>
      <w:r>
        <w:rPr>
          <w:rFonts w:hint="eastAsia"/>
        </w:rPr>
        <w:t>公式</w:t>
      </w:r>
      <w:proofErr w:type="gramStart"/>
      <w:r>
        <w:rPr>
          <w:rFonts w:hint="eastAsia"/>
        </w:rPr>
        <w:t>我发群里</w:t>
      </w:r>
      <w:proofErr w:type="gramEnd"/>
    </w:p>
  </w:comment>
  <w:comment w:id="122" w:author="hp" w:date="2021-05-23T18:11:00Z" w:initials="h">
    <w:p w14:paraId="469C9133" w14:textId="77777777" w:rsidR="00812DBC" w:rsidRDefault="00812DBC">
      <w:pPr>
        <w:pStyle w:val="af1"/>
      </w:pPr>
      <w:r>
        <w:rPr>
          <w:rStyle w:val="af0"/>
        </w:rPr>
        <w:annotationRef/>
      </w:r>
      <w:r>
        <w:rPr>
          <w:rFonts w:hint="eastAsia"/>
        </w:rPr>
        <w:t>错的</w:t>
      </w:r>
    </w:p>
    <w:p w14:paraId="1C188D30" w14:textId="77777777" w:rsidR="00812DBC" w:rsidRDefault="00812DBC">
      <w:pPr>
        <w:pStyle w:val="af1"/>
      </w:pPr>
      <w:r>
        <w:rPr>
          <w:rFonts w:hint="eastAsia"/>
        </w:rPr>
        <w:t>一个是可见率</w:t>
      </w:r>
    </w:p>
    <w:p w14:paraId="314EF133" w14:textId="599745B4" w:rsidR="00812DBC" w:rsidRDefault="00812DBC">
      <w:pPr>
        <w:pStyle w:val="af1"/>
        <w:rPr>
          <w:rFonts w:hint="eastAsia"/>
        </w:rPr>
      </w:pPr>
      <w:r>
        <w:rPr>
          <w:rFonts w:hint="eastAsia"/>
        </w:rPr>
        <w:t>一个是通过率</w:t>
      </w:r>
    </w:p>
  </w:comment>
  <w:comment w:id="126" w:author="hp" w:date="2021-05-23T18:18:00Z" w:initials="h">
    <w:p w14:paraId="2E6D61F5" w14:textId="77777777" w:rsidR="00FC04B0" w:rsidRDefault="00FC04B0">
      <w:pPr>
        <w:pStyle w:val="af1"/>
      </w:pPr>
      <w:r>
        <w:rPr>
          <w:rStyle w:val="af0"/>
        </w:rPr>
        <w:annotationRef/>
      </w:r>
      <w:r>
        <w:rPr>
          <w:rFonts w:hint="eastAsia"/>
        </w:rPr>
        <w:t>什么9</w:t>
      </w:r>
      <w:r>
        <w:t>6%</w:t>
      </w:r>
    </w:p>
    <w:p w14:paraId="775E6D30" w14:textId="77777777" w:rsidR="00FC04B0" w:rsidRDefault="00FC04B0">
      <w:pPr>
        <w:pStyle w:val="af1"/>
      </w:pPr>
      <w:r>
        <w:rPr>
          <w:rFonts w:hint="eastAsia"/>
        </w:rPr>
        <w:t>怎么来的</w:t>
      </w:r>
    </w:p>
    <w:p w14:paraId="005EE667" w14:textId="77777777" w:rsidR="00FC04B0" w:rsidRDefault="00FC04B0">
      <w:pPr>
        <w:pStyle w:val="af1"/>
      </w:pPr>
      <w:r>
        <w:rPr>
          <w:rFonts w:hint="eastAsia"/>
        </w:rPr>
        <w:t>定义是什么</w:t>
      </w:r>
    </w:p>
    <w:p w14:paraId="03871C08" w14:textId="04D527A7" w:rsidR="00FC04B0" w:rsidRDefault="00FC04B0">
      <w:pPr>
        <w:pStyle w:val="af1"/>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7D695" w15:done="0"/>
  <w15:commentEx w15:paraId="4026F764" w15:done="0"/>
  <w15:commentEx w15:paraId="7743FF54" w15:done="0"/>
  <w15:commentEx w15:paraId="1B59EA3A" w15:done="0"/>
  <w15:commentEx w15:paraId="53C1FCBE" w15:done="0"/>
  <w15:commentEx w15:paraId="6DC3168A" w15:done="0"/>
  <w15:commentEx w15:paraId="314EF133" w15:done="0"/>
  <w15:commentEx w15:paraId="03871C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515C4" w16cex:dateUtc="2021-05-23T09:56:00Z"/>
  <w16cex:commentExtensible w16cex:durableId="245515F0" w16cex:dateUtc="2021-05-23T09:57:00Z"/>
  <w16cex:commentExtensible w16cex:durableId="24551642" w16cex:dateUtc="2021-05-23T09:58:00Z"/>
  <w16cex:commentExtensible w16cex:durableId="245519A3" w16cex:dateUtc="2021-05-23T10:12:00Z"/>
  <w16cex:commentExtensible w16cex:durableId="24551840" w16cex:dateUtc="2021-05-23T10:06:00Z"/>
  <w16cex:commentExtensible w16cex:durableId="245518E2" w16cex:dateUtc="2021-05-23T10:09:00Z"/>
  <w16cex:commentExtensible w16cex:durableId="24551941" w16cex:dateUtc="2021-05-23T10:11:00Z"/>
  <w16cex:commentExtensible w16cex:durableId="24551B02" w16cex:dateUtc="2021-05-23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7D695" w16cid:durableId="245515C4"/>
  <w16cid:commentId w16cid:paraId="4026F764" w16cid:durableId="245515F0"/>
  <w16cid:commentId w16cid:paraId="7743FF54" w16cid:durableId="24551642"/>
  <w16cid:commentId w16cid:paraId="1B59EA3A" w16cid:durableId="245519A3"/>
  <w16cid:commentId w16cid:paraId="53C1FCBE" w16cid:durableId="24551840"/>
  <w16cid:commentId w16cid:paraId="6DC3168A" w16cid:durableId="245518E2"/>
  <w16cid:commentId w16cid:paraId="314EF133" w16cid:durableId="24551941"/>
  <w16cid:commentId w16cid:paraId="03871C08" w16cid:durableId="24551B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9C581" w14:textId="77777777" w:rsidR="00B47F28" w:rsidRDefault="00B47F28">
      <w:r>
        <w:separator/>
      </w:r>
    </w:p>
  </w:endnote>
  <w:endnote w:type="continuationSeparator" w:id="0">
    <w:p w14:paraId="1ABF08C3" w14:textId="77777777" w:rsidR="00B47F28" w:rsidRDefault="00B4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B76EF6" w:rsidRPr="00D81008" w:rsidRDefault="00B76EF6">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B76EF6" w:rsidRPr="00EC01B9" w:rsidRDefault="00B76EF6">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57155" w14:textId="77777777" w:rsidR="00B47F28" w:rsidRDefault="00B47F28">
      <w:r>
        <w:separator/>
      </w:r>
    </w:p>
  </w:footnote>
  <w:footnote w:type="continuationSeparator" w:id="0">
    <w:p w14:paraId="136E7EA0" w14:textId="77777777" w:rsidR="00B47F28" w:rsidRDefault="00B47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0"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1"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5"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8"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num>
  <w:num w:numId="2">
    <w:abstractNumId w:val="9"/>
  </w:num>
  <w:num w:numId="3">
    <w:abstractNumId w:val="24"/>
  </w:num>
  <w:num w:numId="4">
    <w:abstractNumId w:val="20"/>
  </w:num>
  <w:num w:numId="5">
    <w:abstractNumId w:val="21"/>
  </w:num>
  <w:num w:numId="6">
    <w:abstractNumId w:val="23"/>
  </w:num>
  <w:num w:numId="7">
    <w:abstractNumId w:val="29"/>
  </w:num>
  <w:num w:numId="8">
    <w:abstractNumId w:val="14"/>
  </w:num>
  <w:num w:numId="9">
    <w:abstractNumId w:val="27"/>
  </w:num>
  <w:num w:numId="10">
    <w:abstractNumId w:val="22"/>
  </w:num>
  <w:num w:numId="11">
    <w:abstractNumId w:val="26"/>
  </w:num>
  <w:num w:numId="12">
    <w:abstractNumId w:val="3"/>
  </w:num>
  <w:num w:numId="13">
    <w:abstractNumId w:val="15"/>
  </w:num>
  <w:num w:numId="14">
    <w:abstractNumId w:val="30"/>
  </w:num>
  <w:num w:numId="15">
    <w:abstractNumId w:val="6"/>
  </w:num>
  <w:num w:numId="16">
    <w:abstractNumId w:val="17"/>
  </w:num>
  <w:num w:numId="17">
    <w:abstractNumId w:val="28"/>
  </w:num>
  <w:num w:numId="18">
    <w:abstractNumId w:val="0"/>
  </w:num>
  <w:num w:numId="19">
    <w:abstractNumId w:val="1"/>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3"/>
  </w:num>
  <w:num w:numId="24">
    <w:abstractNumId w:val="4"/>
  </w:num>
  <w:num w:numId="25">
    <w:abstractNumId w:val="10"/>
  </w:num>
  <w:num w:numId="26">
    <w:abstractNumId w:val="25"/>
  </w:num>
  <w:num w:numId="27">
    <w:abstractNumId w:val="19"/>
  </w:num>
  <w:num w:numId="28">
    <w:abstractNumId w:val="16"/>
  </w:num>
  <w:num w:numId="29">
    <w:abstractNumId w:val="7"/>
  </w:num>
  <w:num w:numId="30">
    <w:abstractNumId w:val="11"/>
  </w:num>
  <w:num w:numId="31">
    <w:abstractNumId w:val="12"/>
  </w:num>
  <w:num w:numId="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20150"/>
    <w:rsid w:val="00026E52"/>
    <w:rsid w:val="000726E6"/>
    <w:rsid w:val="0007744B"/>
    <w:rsid w:val="000A6E0E"/>
    <w:rsid w:val="000D3A5B"/>
    <w:rsid w:val="000D64A9"/>
    <w:rsid w:val="000E5D84"/>
    <w:rsid w:val="00103816"/>
    <w:rsid w:val="00103B0C"/>
    <w:rsid w:val="00172185"/>
    <w:rsid w:val="00190911"/>
    <w:rsid w:val="001D09ED"/>
    <w:rsid w:val="0020506A"/>
    <w:rsid w:val="0020526D"/>
    <w:rsid w:val="00212D7B"/>
    <w:rsid w:val="00234F24"/>
    <w:rsid w:val="0025793F"/>
    <w:rsid w:val="00267539"/>
    <w:rsid w:val="00275C77"/>
    <w:rsid w:val="00287C28"/>
    <w:rsid w:val="0029079C"/>
    <w:rsid w:val="002D36B2"/>
    <w:rsid w:val="002F6C55"/>
    <w:rsid w:val="00356B55"/>
    <w:rsid w:val="00367A19"/>
    <w:rsid w:val="00392703"/>
    <w:rsid w:val="003A2CEC"/>
    <w:rsid w:val="003D73C8"/>
    <w:rsid w:val="003E1C36"/>
    <w:rsid w:val="003E2E6C"/>
    <w:rsid w:val="004037D0"/>
    <w:rsid w:val="00421128"/>
    <w:rsid w:val="0043463E"/>
    <w:rsid w:val="00435B3A"/>
    <w:rsid w:val="0047501A"/>
    <w:rsid w:val="00475A7B"/>
    <w:rsid w:val="004A7E98"/>
    <w:rsid w:val="004C2124"/>
    <w:rsid w:val="004C3294"/>
    <w:rsid w:val="004E5E1E"/>
    <w:rsid w:val="00507AE2"/>
    <w:rsid w:val="00510F08"/>
    <w:rsid w:val="00592A18"/>
    <w:rsid w:val="005B13A1"/>
    <w:rsid w:val="005B37CD"/>
    <w:rsid w:val="005C2805"/>
    <w:rsid w:val="005D1177"/>
    <w:rsid w:val="005E7788"/>
    <w:rsid w:val="005F1211"/>
    <w:rsid w:val="00603279"/>
    <w:rsid w:val="00605161"/>
    <w:rsid w:val="006142D1"/>
    <w:rsid w:val="0061446A"/>
    <w:rsid w:val="006440E0"/>
    <w:rsid w:val="0066494D"/>
    <w:rsid w:val="006D41A0"/>
    <w:rsid w:val="006D5294"/>
    <w:rsid w:val="006E3872"/>
    <w:rsid w:val="006F0AD7"/>
    <w:rsid w:val="006F75DA"/>
    <w:rsid w:val="007264C0"/>
    <w:rsid w:val="007312EC"/>
    <w:rsid w:val="00754275"/>
    <w:rsid w:val="00756536"/>
    <w:rsid w:val="00774C3E"/>
    <w:rsid w:val="00791221"/>
    <w:rsid w:val="0079509B"/>
    <w:rsid w:val="007B35A3"/>
    <w:rsid w:val="0080156F"/>
    <w:rsid w:val="0080209E"/>
    <w:rsid w:val="008049FB"/>
    <w:rsid w:val="00812DBC"/>
    <w:rsid w:val="00842F2F"/>
    <w:rsid w:val="00851F36"/>
    <w:rsid w:val="00855380"/>
    <w:rsid w:val="008721C9"/>
    <w:rsid w:val="00885F10"/>
    <w:rsid w:val="00890B7F"/>
    <w:rsid w:val="008A4069"/>
    <w:rsid w:val="008A618E"/>
    <w:rsid w:val="008C65D9"/>
    <w:rsid w:val="008F3C02"/>
    <w:rsid w:val="00901AA2"/>
    <w:rsid w:val="009047D8"/>
    <w:rsid w:val="00913009"/>
    <w:rsid w:val="00951977"/>
    <w:rsid w:val="00971E19"/>
    <w:rsid w:val="009A2695"/>
    <w:rsid w:val="009B2C87"/>
    <w:rsid w:val="009D1968"/>
    <w:rsid w:val="009E11B0"/>
    <w:rsid w:val="009F1048"/>
    <w:rsid w:val="00A060A7"/>
    <w:rsid w:val="00A334DC"/>
    <w:rsid w:val="00A36B81"/>
    <w:rsid w:val="00A37DCD"/>
    <w:rsid w:val="00A42DD3"/>
    <w:rsid w:val="00A738ED"/>
    <w:rsid w:val="00A86BE9"/>
    <w:rsid w:val="00A86F83"/>
    <w:rsid w:val="00AB6909"/>
    <w:rsid w:val="00AC3C49"/>
    <w:rsid w:val="00AE30E8"/>
    <w:rsid w:val="00AF74A0"/>
    <w:rsid w:val="00AF76F2"/>
    <w:rsid w:val="00B0588D"/>
    <w:rsid w:val="00B47F28"/>
    <w:rsid w:val="00B605BC"/>
    <w:rsid w:val="00B6719F"/>
    <w:rsid w:val="00B76EF6"/>
    <w:rsid w:val="00B84C96"/>
    <w:rsid w:val="00BC356A"/>
    <w:rsid w:val="00BD5326"/>
    <w:rsid w:val="00BE1410"/>
    <w:rsid w:val="00BE318C"/>
    <w:rsid w:val="00BF5C18"/>
    <w:rsid w:val="00C05005"/>
    <w:rsid w:val="00C11526"/>
    <w:rsid w:val="00C12A5A"/>
    <w:rsid w:val="00C47067"/>
    <w:rsid w:val="00C619F4"/>
    <w:rsid w:val="00C75DBF"/>
    <w:rsid w:val="00C83915"/>
    <w:rsid w:val="00CA7895"/>
    <w:rsid w:val="00CB1614"/>
    <w:rsid w:val="00CB6A9D"/>
    <w:rsid w:val="00CF55BB"/>
    <w:rsid w:val="00D13963"/>
    <w:rsid w:val="00D47840"/>
    <w:rsid w:val="00D65440"/>
    <w:rsid w:val="00D72CCC"/>
    <w:rsid w:val="00D73A3D"/>
    <w:rsid w:val="00D9393D"/>
    <w:rsid w:val="00D96B6E"/>
    <w:rsid w:val="00DB17AD"/>
    <w:rsid w:val="00DC209C"/>
    <w:rsid w:val="00DC3E5C"/>
    <w:rsid w:val="00DC70A0"/>
    <w:rsid w:val="00DD01E9"/>
    <w:rsid w:val="00E051A0"/>
    <w:rsid w:val="00E27C0D"/>
    <w:rsid w:val="00E40DC9"/>
    <w:rsid w:val="00E55CA7"/>
    <w:rsid w:val="00E56486"/>
    <w:rsid w:val="00E678FB"/>
    <w:rsid w:val="00E750BA"/>
    <w:rsid w:val="00EF56EA"/>
    <w:rsid w:val="00F10E75"/>
    <w:rsid w:val="00F26D34"/>
    <w:rsid w:val="00F36671"/>
    <w:rsid w:val="00F36D6B"/>
    <w:rsid w:val="00F37876"/>
    <w:rsid w:val="00F57332"/>
    <w:rsid w:val="00F63508"/>
    <w:rsid w:val="00F75754"/>
    <w:rsid w:val="00F976A7"/>
    <w:rsid w:val="00FB5E80"/>
    <w:rsid w:val="00FC04B0"/>
    <w:rsid w:val="00FD5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9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styleId="af0">
    <w:name w:val="annotation reference"/>
    <w:basedOn w:val="a0"/>
    <w:uiPriority w:val="99"/>
    <w:semiHidden/>
    <w:unhideWhenUsed/>
    <w:rsid w:val="006440E0"/>
    <w:rPr>
      <w:sz w:val="21"/>
      <w:szCs w:val="21"/>
    </w:rPr>
  </w:style>
  <w:style w:type="paragraph" w:styleId="af1">
    <w:name w:val="annotation text"/>
    <w:basedOn w:val="a"/>
    <w:link w:val="af2"/>
    <w:uiPriority w:val="99"/>
    <w:semiHidden/>
    <w:unhideWhenUsed/>
    <w:rsid w:val="006440E0"/>
    <w:pPr>
      <w:jc w:val="left"/>
    </w:pPr>
  </w:style>
  <w:style w:type="character" w:customStyle="1" w:styleId="af2">
    <w:name w:val="批注文字 字符"/>
    <w:basedOn w:val="a0"/>
    <w:link w:val="af1"/>
    <w:uiPriority w:val="99"/>
    <w:semiHidden/>
    <w:rsid w:val="006440E0"/>
  </w:style>
  <w:style w:type="paragraph" w:styleId="af3">
    <w:name w:val="annotation subject"/>
    <w:basedOn w:val="af1"/>
    <w:next w:val="af1"/>
    <w:link w:val="af4"/>
    <w:uiPriority w:val="99"/>
    <w:semiHidden/>
    <w:unhideWhenUsed/>
    <w:rsid w:val="006440E0"/>
    <w:rPr>
      <w:b/>
      <w:bCs/>
    </w:rPr>
  </w:style>
  <w:style w:type="character" w:customStyle="1" w:styleId="af4">
    <w:name w:val="批注主题 字符"/>
    <w:basedOn w:val="af2"/>
    <w:link w:val="af3"/>
    <w:uiPriority w:val="99"/>
    <w:semiHidden/>
    <w:rsid w:val="00644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B69B4-A7E4-4121-AED1-90BBEA4CD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2030</Words>
  <Characters>11572</Characters>
  <Application>Microsoft Office Word</Application>
  <DocSecurity>0</DocSecurity>
  <Lines>96</Lines>
  <Paragraphs>27</Paragraphs>
  <ScaleCrop>false</ScaleCrop>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2</cp:revision>
  <dcterms:created xsi:type="dcterms:W3CDTF">2021-05-23T10:19:00Z</dcterms:created>
  <dcterms:modified xsi:type="dcterms:W3CDTF">2021-05-23T10:19:00Z</dcterms:modified>
</cp:coreProperties>
</file>